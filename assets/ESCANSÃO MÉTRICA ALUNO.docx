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204"/>
        <w:tblW w:w="62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8"/>
        <w:gridCol w:w="2935"/>
        <w:gridCol w:w="2192"/>
        <w:gridCol w:w="1253"/>
        <w:gridCol w:w="2292"/>
      </w:tblGrid>
      <w:tr w:rsidR="00B7310C" w:rsidRPr="00687252" w14:paraId="5AE77E91" w14:textId="77777777" w:rsidTr="007E2E57">
        <w:trPr>
          <w:trHeight w:val="280"/>
        </w:trPr>
        <w:tc>
          <w:tcPr>
            <w:tcW w:w="925" w:type="pct"/>
            <w:vMerge w:val="restart"/>
            <w:tcBorders>
              <w:bottom w:val="single" w:sz="4" w:space="0" w:color="7F7F7F"/>
            </w:tcBorders>
          </w:tcPr>
          <w:p w14:paraId="760E53DC" w14:textId="77777777" w:rsidR="00B7310C" w:rsidRPr="00687252" w:rsidRDefault="00B7310C" w:rsidP="007E2E57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pt-BR"/>
              </w:rPr>
            </w:pPr>
            <w:r w:rsidRPr="000C1D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A9D2E22" wp14:editId="7AFFBA1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1019175" cy="923925"/>
                  <wp:effectExtent l="0" t="0" r="9525" b="9525"/>
                  <wp:wrapSquare wrapText="bothSides"/>
                  <wp:docPr id="27" name="Imagem 27" descr="Uma nova marca para valores que permanecem - Educação Adventi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ma nova marca para valores que permanecem - Educação Adventi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09" w:type="pct"/>
            <w:gridSpan w:val="2"/>
            <w:tcBorders>
              <w:bottom w:val="single" w:sz="4" w:space="0" w:color="7F7F7F"/>
            </w:tcBorders>
          </w:tcPr>
          <w:p w14:paraId="1EB41490" w14:textId="77777777" w:rsidR="00B7310C" w:rsidRPr="00687252" w:rsidRDefault="00B7310C" w:rsidP="007E2E57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pt-BR"/>
              </w:rPr>
            </w:pPr>
            <w:r w:rsidRPr="00687252"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pt-BR"/>
              </w:rPr>
              <w:t>Aluno (a):</w:t>
            </w:r>
          </w:p>
        </w:tc>
        <w:tc>
          <w:tcPr>
            <w:tcW w:w="589" w:type="pct"/>
            <w:tcBorders>
              <w:bottom w:val="single" w:sz="4" w:space="0" w:color="7F7F7F"/>
            </w:tcBorders>
          </w:tcPr>
          <w:p w14:paraId="7D8592AE" w14:textId="77777777" w:rsidR="00B7310C" w:rsidRPr="00687252" w:rsidRDefault="00B7310C" w:rsidP="007E2E57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pt-BR"/>
              </w:rPr>
            </w:pPr>
            <w:r w:rsidRPr="00687252"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pt-BR"/>
              </w:rPr>
              <w:t xml:space="preserve">Ano: </w: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pt-BR"/>
              </w:rPr>
              <w:t>1</w:t>
            </w:r>
            <w:r w:rsidRPr="00687252"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pt-BR"/>
              </w:rPr>
              <w:t>º</w:t>
            </w:r>
          </w:p>
        </w:tc>
        <w:tc>
          <w:tcPr>
            <w:tcW w:w="1077" w:type="pct"/>
            <w:tcBorders>
              <w:bottom w:val="single" w:sz="4" w:space="0" w:color="7F7F7F"/>
            </w:tcBorders>
          </w:tcPr>
          <w:p w14:paraId="08590A29" w14:textId="77777777" w:rsidR="00B7310C" w:rsidRPr="00687252" w:rsidRDefault="00B7310C" w:rsidP="007E2E57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pt-BR"/>
              </w:rPr>
            </w:pPr>
            <w:r w:rsidRPr="00687252"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pt-BR"/>
              </w:rPr>
              <w:t xml:space="preserve">Turma: </w:t>
            </w:r>
          </w:p>
        </w:tc>
      </w:tr>
      <w:tr w:rsidR="00B7310C" w:rsidRPr="00687252" w14:paraId="13BD0F9C" w14:textId="77777777" w:rsidTr="007E2E57">
        <w:trPr>
          <w:trHeight w:val="261"/>
        </w:trPr>
        <w:tc>
          <w:tcPr>
            <w:tcW w:w="925" w:type="pct"/>
            <w:vMerge/>
            <w:tcBorders>
              <w:top w:val="single" w:sz="4" w:space="0" w:color="7F7F7F"/>
              <w:bottom w:val="single" w:sz="4" w:space="0" w:color="7F7F7F"/>
            </w:tcBorders>
          </w:tcPr>
          <w:p w14:paraId="7DEF58F0" w14:textId="77777777" w:rsidR="00B7310C" w:rsidRPr="00687252" w:rsidRDefault="00B7310C" w:rsidP="007E2E57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379" w:type="pct"/>
            <w:tcBorders>
              <w:top w:val="single" w:sz="4" w:space="0" w:color="7F7F7F"/>
              <w:bottom w:val="single" w:sz="4" w:space="0" w:color="7F7F7F"/>
            </w:tcBorders>
          </w:tcPr>
          <w:p w14:paraId="6233EE57" w14:textId="77777777" w:rsidR="00B7310C" w:rsidRPr="00687252" w:rsidRDefault="00B7310C" w:rsidP="007E2E57">
            <w:pPr>
              <w:spacing w:after="0" w:line="240" w:lineRule="auto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 w:rsidRPr="00687252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 xml:space="preserve">Disciplina:  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Literatura</w:t>
            </w:r>
          </w:p>
        </w:tc>
        <w:tc>
          <w:tcPr>
            <w:tcW w:w="1619" w:type="pct"/>
            <w:gridSpan w:val="2"/>
            <w:tcBorders>
              <w:top w:val="single" w:sz="4" w:space="0" w:color="7F7F7F"/>
              <w:bottom w:val="single" w:sz="4" w:space="0" w:color="7F7F7F"/>
            </w:tcBorders>
          </w:tcPr>
          <w:p w14:paraId="7D4B62E2" w14:textId="77777777" w:rsidR="00B7310C" w:rsidRPr="00687252" w:rsidRDefault="00B7310C" w:rsidP="007E2E57">
            <w:pPr>
              <w:spacing w:after="0" w:line="240" w:lineRule="auto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 w:rsidRPr="00687252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Professor (a): Selma Lima</w:t>
            </w:r>
          </w:p>
        </w:tc>
        <w:tc>
          <w:tcPr>
            <w:tcW w:w="1077" w:type="pct"/>
            <w:tcBorders>
              <w:top w:val="single" w:sz="4" w:space="0" w:color="7F7F7F"/>
              <w:bottom w:val="single" w:sz="4" w:space="0" w:color="7F7F7F"/>
            </w:tcBorders>
          </w:tcPr>
          <w:p w14:paraId="501D6BCA" w14:textId="77777777" w:rsidR="00B7310C" w:rsidRPr="00687252" w:rsidRDefault="00B7310C" w:rsidP="007E2E57">
            <w:pPr>
              <w:spacing w:after="0" w:line="240" w:lineRule="auto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 w:rsidRPr="00687252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 xml:space="preserve">Iª  Unidade </w:t>
            </w:r>
          </w:p>
        </w:tc>
      </w:tr>
      <w:tr w:rsidR="00B7310C" w:rsidRPr="00687252" w14:paraId="4E6FCE11" w14:textId="77777777" w:rsidTr="007E2E57">
        <w:trPr>
          <w:trHeight w:val="255"/>
        </w:trPr>
        <w:tc>
          <w:tcPr>
            <w:tcW w:w="925" w:type="pct"/>
            <w:vMerge/>
          </w:tcPr>
          <w:p w14:paraId="570C8460" w14:textId="77777777" w:rsidR="00B7310C" w:rsidRPr="00687252" w:rsidRDefault="00B7310C" w:rsidP="007E2E57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379" w:type="pct"/>
            <w:shd w:val="clear" w:color="auto" w:fill="D9D9D9"/>
          </w:tcPr>
          <w:p w14:paraId="163F3344" w14:textId="77777777" w:rsidR="00B7310C" w:rsidRPr="00687252" w:rsidRDefault="00B7310C" w:rsidP="007E2E57">
            <w:pPr>
              <w:spacing w:after="0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687252">
              <w:rPr>
                <w:rFonts w:ascii="Arial" w:hAnsi="Arial" w:cs="Arial"/>
                <w:b/>
                <w:noProof/>
                <w:sz w:val="24"/>
                <w:szCs w:val="24"/>
              </w:rPr>
              <w:t xml:space="preserve">Atv.1 ( </w: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x</w:t>
            </w:r>
            <w:r w:rsidRPr="00687252">
              <w:rPr>
                <w:rFonts w:ascii="Arial" w:hAnsi="Arial" w:cs="Arial"/>
                <w:b/>
                <w:noProof/>
                <w:sz w:val="24"/>
                <w:szCs w:val="24"/>
              </w:rPr>
              <w:t xml:space="preserve"> )   2 (    )</w:t>
            </w:r>
          </w:p>
        </w:tc>
        <w:tc>
          <w:tcPr>
            <w:tcW w:w="1619" w:type="pct"/>
            <w:gridSpan w:val="2"/>
            <w:shd w:val="clear" w:color="auto" w:fill="D9D9D9"/>
          </w:tcPr>
          <w:p w14:paraId="119E69C2" w14:textId="77777777" w:rsidR="00B7310C" w:rsidRPr="00687252" w:rsidRDefault="00B7310C" w:rsidP="007E2E57">
            <w:pPr>
              <w:spacing w:after="0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687252">
              <w:rPr>
                <w:rFonts w:ascii="Arial" w:hAnsi="Arial" w:cs="Arial"/>
                <w:b/>
                <w:noProof/>
                <w:sz w:val="24"/>
                <w:szCs w:val="24"/>
              </w:rPr>
              <w:t>Av. 1 (    )     Av.2 (    )</w:t>
            </w:r>
          </w:p>
        </w:tc>
        <w:tc>
          <w:tcPr>
            <w:tcW w:w="1077" w:type="pct"/>
            <w:shd w:val="clear" w:color="auto" w:fill="D9D9D9"/>
          </w:tcPr>
          <w:p w14:paraId="054BF7D8" w14:textId="77777777" w:rsidR="00B7310C" w:rsidRPr="00687252" w:rsidRDefault="00B7310C" w:rsidP="007E2E57">
            <w:pPr>
              <w:spacing w:after="0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Prova</w:t>
            </w:r>
            <w:r w:rsidRPr="00687252">
              <w:rPr>
                <w:rFonts w:ascii="Arial" w:hAnsi="Arial" w:cs="Arial"/>
                <w:b/>
                <w:noProof/>
                <w:sz w:val="24"/>
                <w:szCs w:val="24"/>
              </w:rPr>
              <w:t xml:space="preserve"> (    )</w:t>
            </w:r>
          </w:p>
        </w:tc>
      </w:tr>
      <w:tr w:rsidR="00B7310C" w:rsidRPr="00687252" w14:paraId="11D854A5" w14:textId="77777777" w:rsidTr="007E2E57">
        <w:trPr>
          <w:trHeight w:val="247"/>
        </w:trPr>
        <w:tc>
          <w:tcPr>
            <w:tcW w:w="925" w:type="pct"/>
            <w:vMerge/>
            <w:tcBorders>
              <w:top w:val="single" w:sz="4" w:space="0" w:color="7F7F7F"/>
              <w:bottom w:val="single" w:sz="4" w:space="0" w:color="7F7F7F"/>
            </w:tcBorders>
          </w:tcPr>
          <w:p w14:paraId="32414FA6" w14:textId="77777777" w:rsidR="00B7310C" w:rsidRPr="00687252" w:rsidRDefault="00B7310C" w:rsidP="007E2E57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2998" w:type="pct"/>
            <w:gridSpan w:val="3"/>
            <w:vMerge w:val="restart"/>
            <w:tcBorders>
              <w:top w:val="single" w:sz="4" w:space="0" w:color="7F7F7F"/>
              <w:bottom w:val="single" w:sz="4" w:space="0" w:color="7F7F7F"/>
            </w:tcBorders>
          </w:tcPr>
          <w:p w14:paraId="0E99553F" w14:textId="77777777" w:rsidR="00B7310C" w:rsidRPr="00687252" w:rsidRDefault="00B7310C" w:rsidP="007E2E57">
            <w:pPr>
              <w:spacing w:after="0" w:line="240" w:lineRule="auto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 w:rsidRPr="00687252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 xml:space="preserve">Conteúdo Abordado: </w:t>
            </w:r>
          </w:p>
          <w:p w14:paraId="2B67FF5F" w14:textId="77777777" w:rsidR="00B7310C" w:rsidRPr="00687252" w:rsidRDefault="00B7310C" w:rsidP="007E2E5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Escansão, metrifição, estrofe, verso, classificação da sílaba tônica.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077" w:type="pct"/>
            <w:tcBorders>
              <w:top w:val="single" w:sz="4" w:space="0" w:color="7F7F7F"/>
              <w:bottom w:val="single" w:sz="4" w:space="0" w:color="7F7F7F"/>
            </w:tcBorders>
          </w:tcPr>
          <w:p w14:paraId="4FBC9CCD" w14:textId="77777777" w:rsidR="00B7310C" w:rsidRPr="00687252" w:rsidRDefault="00B7310C" w:rsidP="007E2E57">
            <w:pPr>
              <w:spacing w:after="0" w:line="240" w:lineRule="auto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 w:rsidRPr="00687252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 xml:space="preserve">Data: 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26</w:t>
            </w:r>
            <w:r w:rsidRPr="00687252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 xml:space="preserve"> / 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02</w:t>
            </w:r>
            <w:r w:rsidRPr="00687252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 xml:space="preserve"> /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21</w:t>
            </w:r>
          </w:p>
        </w:tc>
      </w:tr>
      <w:tr w:rsidR="00B7310C" w:rsidRPr="00687252" w14:paraId="5C2C11F8" w14:textId="77777777" w:rsidTr="007E2E57">
        <w:trPr>
          <w:trHeight w:val="261"/>
        </w:trPr>
        <w:tc>
          <w:tcPr>
            <w:tcW w:w="925" w:type="pct"/>
            <w:vMerge/>
          </w:tcPr>
          <w:p w14:paraId="3333EE32" w14:textId="77777777" w:rsidR="00B7310C" w:rsidRPr="00687252" w:rsidRDefault="00B7310C" w:rsidP="007E2E57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2998" w:type="pct"/>
            <w:gridSpan w:val="3"/>
            <w:vMerge/>
          </w:tcPr>
          <w:p w14:paraId="6A45CD1A" w14:textId="77777777" w:rsidR="00B7310C" w:rsidRPr="00687252" w:rsidRDefault="00B7310C" w:rsidP="007E2E57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077" w:type="pct"/>
          </w:tcPr>
          <w:p w14:paraId="12DA4F97" w14:textId="77777777" w:rsidR="00B7310C" w:rsidRPr="00687252" w:rsidRDefault="00B7310C" w:rsidP="007E2E57">
            <w:pPr>
              <w:spacing w:after="0" w:line="240" w:lineRule="auto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 w:rsidRPr="00687252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 xml:space="preserve">Valor: 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2,0</w:t>
            </w:r>
          </w:p>
        </w:tc>
      </w:tr>
      <w:tr w:rsidR="00B7310C" w:rsidRPr="00687252" w14:paraId="5190F47E" w14:textId="77777777" w:rsidTr="007E2E57">
        <w:trPr>
          <w:trHeight w:val="261"/>
        </w:trPr>
        <w:tc>
          <w:tcPr>
            <w:tcW w:w="925" w:type="pct"/>
            <w:vMerge/>
            <w:tcBorders>
              <w:top w:val="single" w:sz="4" w:space="0" w:color="7F7F7F"/>
              <w:bottom w:val="single" w:sz="4" w:space="0" w:color="7F7F7F"/>
            </w:tcBorders>
          </w:tcPr>
          <w:p w14:paraId="21BA4730" w14:textId="77777777" w:rsidR="00B7310C" w:rsidRPr="00687252" w:rsidRDefault="00B7310C" w:rsidP="007E2E57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2998" w:type="pct"/>
            <w:gridSpan w:val="3"/>
            <w:vMerge/>
            <w:tcBorders>
              <w:top w:val="single" w:sz="4" w:space="0" w:color="7F7F7F"/>
              <w:bottom w:val="single" w:sz="4" w:space="0" w:color="7F7F7F"/>
            </w:tcBorders>
          </w:tcPr>
          <w:p w14:paraId="0249CC17" w14:textId="77777777" w:rsidR="00B7310C" w:rsidRPr="00687252" w:rsidRDefault="00B7310C" w:rsidP="007E2E57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1077" w:type="pct"/>
            <w:tcBorders>
              <w:top w:val="single" w:sz="4" w:space="0" w:color="7F7F7F"/>
              <w:bottom w:val="single" w:sz="4" w:space="0" w:color="7F7F7F"/>
            </w:tcBorders>
          </w:tcPr>
          <w:p w14:paraId="6427450D" w14:textId="77777777" w:rsidR="00B7310C" w:rsidRPr="00687252" w:rsidRDefault="00B7310C" w:rsidP="007E2E57">
            <w:pPr>
              <w:spacing w:after="0" w:line="240" w:lineRule="auto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 w:rsidRPr="00687252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Resultado:</w:t>
            </w:r>
          </w:p>
        </w:tc>
      </w:tr>
      <w:tr w:rsidR="00B7310C" w:rsidRPr="00687252" w14:paraId="243D96DA" w14:textId="77777777" w:rsidTr="007E2E57">
        <w:trPr>
          <w:trHeight w:val="261"/>
        </w:trPr>
        <w:tc>
          <w:tcPr>
            <w:tcW w:w="5000" w:type="pct"/>
            <w:gridSpan w:val="5"/>
          </w:tcPr>
          <w:p w14:paraId="41005E6A" w14:textId="77777777" w:rsidR="00B7310C" w:rsidRPr="00687252" w:rsidRDefault="00B7310C" w:rsidP="007E2E5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  <w:lang w:eastAsia="pt-BR"/>
              </w:rPr>
            </w:pPr>
            <w:r w:rsidRPr="00687252"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  <w:lang w:eastAsia="pt-BR"/>
              </w:rPr>
              <w:t>Orientações ao Estudante</w:t>
            </w:r>
          </w:p>
          <w:p w14:paraId="4632DDC7" w14:textId="77777777" w:rsidR="00B7310C" w:rsidRPr="00687252" w:rsidRDefault="00B7310C" w:rsidP="007E2E5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bCs/>
                <w:noProof/>
                <w:sz w:val="18"/>
                <w:szCs w:val="18"/>
                <w:lang w:eastAsia="pt-BR"/>
              </w:rPr>
            </w:pPr>
            <w:r w:rsidRPr="00687252">
              <w:rPr>
                <w:rFonts w:ascii="Arial" w:hAnsi="Arial" w:cs="Arial"/>
                <w:b/>
                <w:bCs/>
                <w:noProof/>
                <w:sz w:val="18"/>
                <w:szCs w:val="18"/>
                <w:lang w:eastAsia="pt-BR"/>
              </w:rPr>
              <w:t>Leia toda a atividade com atenção.</w:t>
            </w:r>
          </w:p>
          <w:p w14:paraId="2872E9E5" w14:textId="77777777" w:rsidR="00B7310C" w:rsidRPr="00687252" w:rsidRDefault="00B7310C" w:rsidP="007E2E5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bCs/>
                <w:noProof/>
                <w:sz w:val="18"/>
                <w:szCs w:val="18"/>
                <w:lang w:eastAsia="pt-BR"/>
              </w:rPr>
            </w:pPr>
            <w:r w:rsidRPr="00687252">
              <w:rPr>
                <w:rFonts w:ascii="Arial" w:hAnsi="Arial" w:cs="Arial"/>
                <w:b/>
                <w:bCs/>
                <w:sz w:val="18"/>
                <w:szCs w:val="18"/>
              </w:rPr>
              <w:t>Utilize caneta de tinta azul ou preta; pois, questões a lápis não terão o direito de posterior reclamação;</w:t>
            </w:r>
          </w:p>
          <w:p w14:paraId="5B83BE6C" w14:textId="77777777" w:rsidR="00B7310C" w:rsidRPr="00687252" w:rsidRDefault="00B7310C" w:rsidP="007E2E5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bCs/>
                <w:noProof/>
                <w:sz w:val="18"/>
                <w:szCs w:val="18"/>
                <w:lang w:eastAsia="pt-BR"/>
              </w:rPr>
            </w:pPr>
            <w:r w:rsidRPr="00687252">
              <w:rPr>
                <w:rFonts w:ascii="Arial" w:hAnsi="Arial" w:cs="Arial"/>
                <w:b/>
                <w:bCs/>
                <w:sz w:val="18"/>
                <w:szCs w:val="18"/>
              </w:rPr>
              <w:t>Questões com rasura serão anuladas;</w:t>
            </w:r>
          </w:p>
          <w:p w14:paraId="682D12F8" w14:textId="77777777" w:rsidR="00B7310C" w:rsidRPr="00687252" w:rsidRDefault="00B7310C" w:rsidP="007E2E5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bCs/>
                <w:noProof/>
                <w:sz w:val="18"/>
                <w:szCs w:val="18"/>
                <w:lang w:eastAsia="pt-BR"/>
              </w:rPr>
            </w:pPr>
            <w:r w:rsidRPr="00687252">
              <w:rPr>
                <w:rFonts w:ascii="Arial" w:hAnsi="Arial" w:cs="Arial"/>
                <w:b/>
                <w:bCs/>
                <w:sz w:val="18"/>
                <w:szCs w:val="18"/>
              </w:rPr>
              <w:t>Atividade sem nome não será corrigida.</w:t>
            </w:r>
          </w:p>
        </w:tc>
      </w:tr>
      <w:tr w:rsidR="00B7310C" w:rsidRPr="00687252" w14:paraId="0EFEA985" w14:textId="77777777" w:rsidTr="007E2E57">
        <w:trPr>
          <w:trHeight w:val="205"/>
        </w:trPr>
        <w:tc>
          <w:tcPr>
            <w:tcW w:w="5000" w:type="pct"/>
            <w:gridSpan w:val="5"/>
            <w:tcBorders>
              <w:top w:val="single" w:sz="4" w:space="0" w:color="7F7F7F"/>
              <w:bottom w:val="single" w:sz="4" w:space="0" w:color="7F7F7F"/>
            </w:tcBorders>
            <w:shd w:val="clear" w:color="auto" w:fill="8DB3E2"/>
          </w:tcPr>
          <w:p w14:paraId="69D0EC1B" w14:textId="77777777" w:rsidR="00B7310C" w:rsidRPr="00687252" w:rsidRDefault="00B7310C" w:rsidP="007E2E5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noProof/>
                <w:sz w:val="20"/>
                <w:szCs w:val="20"/>
                <w:lang w:eastAsia="pt-BR"/>
              </w:rPr>
            </w:pPr>
            <w:r w:rsidRPr="00687252">
              <w:rPr>
                <w:rStyle w:val="nfase"/>
                <w:rFonts w:ascii="Arial" w:hAnsi="Arial" w:cs="Arial"/>
                <w:b/>
                <w:bCs/>
                <w:i w:val="0"/>
                <w:iCs w:val="0"/>
                <w:shd w:val="clear" w:color="auto" w:fill="FFFFFF"/>
              </w:rPr>
              <w:t>“O Senhor está comigo, não temerei</w:t>
            </w:r>
            <w:r w:rsidRPr="00687252">
              <w:rPr>
                <w:rFonts w:ascii="Arial" w:hAnsi="Arial" w:cs="Arial"/>
                <w:b/>
                <w:shd w:val="clear" w:color="auto" w:fill="FFFFFF"/>
              </w:rPr>
              <w:t>” (Salmos 118:6).</w:t>
            </w:r>
          </w:p>
        </w:tc>
      </w:tr>
    </w:tbl>
    <w:p w14:paraId="5ABA0165" w14:textId="77777777" w:rsidR="00B7310C" w:rsidRPr="000236BD" w:rsidRDefault="00B7310C" w:rsidP="00B731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CD474BB" w14:textId="77777777" w:rsidR="00B7310C" w:rsidRPr="000236BD" w:rsidRDefault="00B7310C" w:rsidP="00B7310C">
      <w:pPr>
        <w:pStyle w:val="Ttulo2"/>
        <w:shd w:val="clear" w:color="auto" w:fill="FFFFFF"/>
        <w:spacing w:before="0" w:line="240" w:lineRule="auto"/>
        <w:ind w:left="-709" w:right="-710"/>
        <w:jc w:val="center"/>
        <w:rPr>
          <w:rFonts w:ascii="Arial" w:hAnsi="Arial" w:cs="Arial"/>
          <w:bCs w:val="0"/>
          <w:color w:val="auto"/>
          <w:sz w:val="20"/>
          <w:szCs w:val="20"/>
          <w:u w:val="single"/>
        </w:rPr>
      </w:pPr>
      <w:r w:rsidRPr="000236BD">
        <w:rPr>
          <w:rFonts w:ascii="Arial" w:hAnsi="Arial" w:cs="Arial"/>
          <w:bCs w:val="0"/>
          <w:color w:val="auto"/>
          <w:sz w:val="20"/>
          <w:szCs w:val="20"/>
          <w:u w:val="single"/>
        </w:rPr>
        <w:t>Classificações da sílaba tônica</w:t>
      </w:r>
    </w:p>
    <w:p w14:paraId="6D8EF921" w14:textId="77777777" w:rsidR="00B7310C" w:rsidRPr="00934E72" w:rsidRDefault="00B7310C" w:rsidP="00B7310C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rPr>
          <w:rFonts w:ascii="Arial" w:hAnsi="Arial" w:cs="Arial"/>
          <w:sz w:val="20"/>
          <w:szCs w:val="20"/>
        </w:rPr>
      </w:pPr>
      <w:r w:rsidRPr="00934E72">
        <w:rPr>
          <w:rFonts w:ascii="Arial" w:hAnsi="Arial" w:cs="Arial"/>
          <w:sz w:val="20"/>
          <w:szCs w:val="20"/>
        </w:rPr>
        <w:t>Como já foi dito anteriormente, a sílaba tônica pode aparecer em diferentes posições. De acordo com essa posição é que iremos poder classificar a palavra.</w:t>
      </w:r>
    </w:p>
    <w:p w14:paraId="20F866F8" w14:textId="77777777" w:rsidR="00B7310C" w:rsidRPr="00934E72" w:rsidRDefault="00B7310C" w:rsidP="00B7310C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rPr>
          <w:rFonts w:ascii="Arial" w:hAnsi="Arial" w:cs="Arial"/>
          <w:sz w:val="20"/>
          <w:szCs w:val="20"/>
        </w:rPr>
      </w:pPr>
      <w:r w:rsidRPr="00934E72">
        <w:rPr>
          <w:rFonts w:ascii="Arial" w:hAnsi="Arial" w:cs="Arial"/>
          <w:sz w:val="20"/>
          <w:szCs w:val="20"/>
        </w:rPr>
        <w:t>Para classificar uma palavra quanto à tonicidade, ou seja, de acordo com a sílaba tônica, verificamos qual é a sílaba mais forte e qual a posição dessa sílaba de trás para frente da palavra. São três as possíveis posições: na última sílaba da palavra, na penúltima sílaba da palavra ou na antepenúltima sílaba da palavra. Elas podem ser classificadas como: oxítonas, paroxítonas ou proparoxítonas.</w:t>
      </w:r>
    </w:p>
    <w:p w14:paraId="7492F4DC" w14:textId="77777777" w:rsidR="00B7310C" w:rsidRPr="000236BD" w:rsidRDefault="00B7310C" w:rsidP="00B7310C">
      <w:pPr>
        <w:pStyle w:val="Ttulo2"/>
        <w:shd w:val="clear" w:color="auto" w:fill="FFFFFF"/>
        <w:spacing w:before="0" w:line="240" w:lineRule="auto"/>
        <w:ind w:left="-709" w:right="-710"/>
        <w:jc w:val="both"/>
        <w:rPr>
          <w:rFonts w:ascii="Arial" w:hAnsi="Arial" w:cs="Arial"/>
          <w:bCs w:val="0"/>
          <w:color w:val="auto"/>
          <w:sz w:val="20"/>
          <w:szCs w:val="20"/>
          <w:u w:val="single"/>
        </w:rPr>
      </w:pPr>
      <w:r w:rsidRPr="000236BD">
        <w:rPr>
          <w:rFonts w:ascii="Arial" w:hAnsi="Arial" w:cs="Arial"/>
          <w:bCs w:val="0"/>
          <w:color w:val="auto"/>
          <w:sz w:val="20"/>
          <w:szCs w:val="20"/>
          <w:u w:val="single"/>
        </w:rPr>
        <w:t>Oxítonas</w:t>
      </w:r>
    </w:p>
    <w:p w14:paraId="44C881AD" w14:textId="77777777" w:rsidR="00B7310C" w:rsidRPr="00934E72" w:rsidRDefault="00B7310C" w:rsidP="00B7310C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rPr>
          <w:rFonts w:ascii="Arial" w:hAnsi="Arial" w:cs="Arial"/>
          <w:sz w:val="20"/>
          <w:szCs w:val="20"/>
        </w:rPr>
      </w:pPr>
      <w:r w:rsidRPr="00934E72">
        <w:rPr>
          <w:rFonts w:ascii="Arial" w:hAnsi="Arial" w:cs="Arial"/>
          <w:sz w:val="20"/>
          <w:szCs w:val="20"/>
        </w:rPr>
        <w:t>São classificadas como oxítonas, as palavras em que a sílaba tônica é a última. As palavras oxítonas, geralmente, são terminadas em: a, as, e, es, o, os, em, ens. Veja alguns exemplos a seguir:</w:t>
      </w:r>
      <w:r>
        <w:rPr>
          <w:rFonts w:ascii="Arial" w:hAnsi="Arial" w:cs="Arial"/>
          <w:sz w:val="20"/>
          <w:szCs w:val="20"/>
        </w:rPr>
        <w:t xml:space="preserve"> </w:t>
      </w:r>
      <w:r w:rsidRPr="00934E72">
        <w:rPr>
          <w:rFonts w:ascii="Arial" w:hAnsi="Arial" w:cs="Arial"/>
          <w:sz w:val="20"/>
          <w:szCs w:val="20"/>
        </w:rPr>
        <w:t>Picolé</w:t>
      </w:r>
      <w:r>
        <w:rPr>
          <w:rFonts w:ascii="Arial" w:hAnsi="Arial" w:cs="Arial"/>
          <w:sz w:val="20"/>
          <w:szCs w:val="20"/>
        </w:rPr>
        <w:t xml:space="preserve">, </w:t>
      </w:r>
      <w:r w:rsidRPr="00934E72">
        <w:rPr>
          <w:rFonts w:ascii="Arial" w:hAnsi="Arial" w:cs="Arial"/>
          <w:sz w:val="20"/>
          <w:szCs w:val="20"/>
        </w:rPr>
        <w:t>Ruim</w:t>
      </w:r>
      <w:r>
        <w:rPr>
          <w:rFonts w:ascii="Arial" w:hAnsi="Arial" w:cs="Arial"/>
          <w:sz w:val="20"/>
          <w:szCs w:val="20"/>
        </w:rPr>
        <w:t xml:space="preserve">, </w:t>
      </w:r>
      <w:r w:rsidRPr="00934E72">
        <w:rPr>
          <w:rFonts w:ascii="Arial" w:hAnsi="Arial" w:cs="Arial"/>
          <w:sz w:val="20"/>
          <w:szCs w:val="20"/>
        </w:rPr>
        <w:t>Cateter</w:t>
      </w:r>
      <w:r>
        <w:rPr>
          <w:rFonts w:ascii="Arial" w:hAnsi="Arial" w:cs="Arial"/>
          <w:sz w:val="20"/>
          <w:szCs w:val="20"/>
        </w:rPr>
        <w:t xml:space="preserve">, </w:t>
      </w:r>
      <w:r w:rsidRPr="00934E72">
        <w:rPr>
          <w:rFonts w:ascii="Arial" w:hAnsi="Arial" w:cs="Arial"/>
          <w:sz w:val="20"/>
          <w:szCs w:val="20"/>
        </w:rPr>
        <w:t>Alguém</w:t>
      </w:r>
      <w:r>
        <w:rPr>
          <w:rFonts w:ascii="Arial" w:hAnsi="Arial" w:cs="Arial"/>
          <w:sz w:val="20"/>
          <w:szCs w:val="20"/>
        </w:rPr>
        <w:t xml:space="preserve">, </w:t>
      </w:r>
      <w:r w:rsidRPr="00934E72">
        <w:rPr>
          <w:rFonts w:ascii="Arial" w:hAnsi="Arial" w:cs="Arial"/>
          <w:sz w:val="20"/>
          <w:szCs w:val="20"/>
        </w:rPr>
        <w:t>Parabéns</w:t>
      </w:r>
      <w:r>
        <w:rPr>
          <w:rFonts w:ascii="Arial" w:hAnsi="Arial" w:cs="Arial"/>
          <w:sz w:val="20"/>
          <w:szCs w:val="20"/>
        </w:rPr>
        <w:t xml:space="preserve">, </w:t>
      </w:r>
      <w:r w:rsidRPr="00934E72">
        <w:rPr>
          <w:rFonts w:ascii="Arial" w:hAnsi="Arial" w:cs="Arial"/>
          <w:sz w:val="20"/>
          <w:szCs w:val="20"/>
        </w:rPr>
        <w:t>Feijão</w:t>
      </w:r>
      <w:r>
        <w:rPr>
          <w:rFonts w:ascii="Arial" w:hAnsi="Arial" w:cs="Arial"/>
          <w:sz w:val="20"/>
          <w:szCs w:val="20"/>
        </w:rPr>
        <w:t xml:space="preserve">, </w:t>
      </w:r>
      <w:r w:rsidRPr="00934E72">
        <w:rPr>
          <w:rFonts w:ascii="Arial" w:hAnsi="Arial" w:cs="Arial"/>
          <w:sz w:val="20"/>
          <w:szCs w:val="20"/>
        </w:rPr>
        <w:t>Nobel</w:t>
      </w:r>
      <w:r>
        <w:rPr>
          <w:rFonts w:ascii="Arial" w:hAnsi="Arial" w:cs="Arial"/>
          <w:sz w:val="20"/>
          <w:szCs w:val="20"/>
        </w:rPr>
        <w:t>...</w:t>
      </w:r>
    </w:p>
    <w:p w14:paraId="5B239719" w14:textId="77777777" w:rsidR="00B7310C" w:rsidRPr="000236BD" w:rsidRDefault="00B7310C" w:rsidP="00B7310C">
      <w:pPr>
        <w:pStyle w:val="Ttulo2"/>
        <w:shd w:val="clear" w:color="auto" w:fill="FFFFFF"/>
        <w:spacing w:before="0" w:line="240" w:lineRule="auto"/>
        <w:ind w:left="-709" w:right="-710"/>
        <w:jc w:val="both"/>
        <w:rPr>
          <w:rFonts w:ascii="Arial" w:hAnsi="Arial" w:cs="Arial"/>
          <w:bCs w:val="0"/>
          <w:color w:val="auto"/>
          <w:sz w:val="20"/>
          <w:szCs w:val="20"/>
          <w:u w:val="single"/>
        </w:rPr>
      </w:pPr>
      <w:r w:rsidRPr="000236BD">
        <w:rPr>
          <w:rFonts w:ascii="Arial" w:hAnsi="Arial" w:cs="Arial"/>
          <w:bCs w:val="0"/>
          <w:color w:val="auto"/>
          <w:sz w:val="20"/>
          <w:szCs w:val="20"/>
          <w:u w:val="single"/>
        </w:rPr>
        <w:t>Paroxítona</w:t>
      </w:r>
    </w:p>
    <w:p w14:paraId="7F687E55" w14:textId="77777777" w:rsidR="00B7310C" w:rsidRPr="00934E72" w:rsidRDefault="00B7310C" w:rsidP="00B7310C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rPr>
          <w:rFonts w:ascii="Arial" w:hAnsi="Arial" w:cs="Arial"/>
          <w:sz w:val="20"/>
          <w:szCs w:val="20"/>
        </w:rPr>
      </w:pPr>
      <w:r w:rsidRPr="00934E72">
        <w:rPr>
          <w:rFonts w:ascii="Arial" w:hAnsi="Arial" w:cs="Arial"/>
          <w:sz w:val="20"/>
          <w:szCs w:val="20"/>
        </w:rPr>
        <w:t xml:space="preserve">São classificadas como paroxítonas, as palavras em que a sílaba tônica é a penúltima. As palavras paroxítonas, geralmente, são terminadas em: i, </w:t>
      </w:r>
      <w:proofErr w:type="spellStart"/>
      <w:r w:rsidRPr="00934E72">
        <w:rPr>
          <w:rFonts w:ascii="Arial" w:hAnsi="Arial" w:cs="Arial"/>
          <w:sz w:val="20"/>
          <w:szCs w:val="20"/>
        </w:rPr>
        <w:t>is</w:t>
      </w:r>
      <w:proofErr w:type="spellEnd"/>
      <w:r w:rsidRPr="00934E72">
        <w:rPr>
          <w:rFonts w:ascii="Arial" w:hAnsi="Arial" w:cs="Arial"/>
          <w:sz w:val="20"/>
          <w:szCs w:val="20"/>
        </w:rPr>
        <w:t xml:space="preserve">, n, um, uns, r, x, ã, </w:t>
      </w:r>
      <w:proofErr w:type="spellStart"/>
      <w:r w:rsidRPr="00934E72">
        <w:rPr>
          <w:rFonts w:ascii="Arial" w:hAnsi="Arial" w:cs="Arial"/>
          <w:sz w:val="20"/>
          <w:szCs w:val="20"/>
        </w:rPr>
        <w:t>ãs</w:t>
      </w:r>
      <w:proofErr w:type="spellEnd"/>
      <w:r w:rsidRPr="00934E7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34E72">
        <w:rPr>
          <w:rFonts w:ascii="Arial" w:hAnsi="Arial" w:cs="Arial"/>
          <w:sz w:val="20"/>
          <w:szCs w:val="20"/>
        </w:rPr>
        <w:t>ãos</w:t>
      </w:r>
      <w:proofErr w:type="spellEnd"/>
      <w:r w:rsidRPr="00934E72">
        <w:rPr>
          <w:rFonts w:ascii="Arial" w:hAnsi="Arial" w:cs="Arial"/>
          <w:sz w:val="20"/>
          <w:szCs w:val="20"/>
        </w:rPr>
        <w:t>, ditongo. Veja alguns exemplos a seguir:</w:t>
      </w:r>
      <w:r>
        <w:rPr>
          <w:rFonts w:ascii="Arial" w:hAnsi="Arial" w:cs="Arial"/>
          <w:sz w:val="20"/>
          <w:szCs w:val="20"/>
        </w:rPr>
        <w:t xml:space="preserve"> </w:t>
      </w:r>
      <w:r w:rsidRPr="00934E72">
        <w:rPr>
          <w:rFonts w:ascii="Arial" w:hAnsi="Arial" w:cs="Arial"/>
          <w:sz w:val="20"/>
          <w:szCs w:val="20"/>
        </w:rPr>
        <w:t>Safári</w:t>
      </w:r>
      <w:r>
        <w:rPr>
          <w:rFonts w:ascii="Arial" w:hAnsi="Arial" w:cs="Arial"/>
          <w:sz w:val="20"/>
          <w:szCs w:val="20"/>
        </w:rPr>
        <w:t xml:space="preserve">, </w:t>
      </w:r>
      <w:r w:rsidRPr="00934E72">
        <w:rPr>
          <w:rFonts w:ascii="Arial" w:hAnsi="Arial" w:cs="Arial"/>
          <w:sz w:val="20"/>
          <w:szCs w:val="20"/>
        </w:rPr>
        <w:t>Sabonete</w:t>
      </w:r>
      <w:r>
        <w:rPr>
          <w:rFonts w:ascii="Arial" w:hAnsi="Arial" w:cs="Arial"/>
          <w:sz w:val="20"/>
          <w:szCs w:val="20"/>
        </w:rPr>
        <w:t xml:space="preserve">, </w:t>
      </w:r>
      <w:r w:rsidRPr="00934E72">
        <w:rPr>
          <w:rFonts w:ascii="Arial" w:hAnsi="Arial" w:cs="Arial"/>
          <w:sz w:val="20"/>
          <w:szCs w:val="20"/>
        </w:rPr>
        <w:t>Álbum</w:t>
      </w:r>
      <w:r>
        <w:rPr>
          <w:rFonts w:ascii="Arial" w:hAnsi="Arial" w:cs="Arial"/>
          <w:sz w:val="20"/>
          <w:szCs w:val="20"/>
        </w:rPr>
        <w:t xml:space="preserve">, </w:t>
      </w:r>
      <w:r w:rsidRPr="00934E72">
        <w:rPr>
          <w:rFonts w:ascii="Arial" w:hAnsi="Arial" w:cs="Arial"/>
          <w:sz w:val="20"/>
          <w:szCs w:val="20"/>
        </w:rPr>
        <w:t>Colégio</w:t>
      </w:r>
      <w:r>
        <w:rPr>
          <w:rFonts w:ascii="Arial" w:hAnsi="Arial" w:cs="Arial"/>
          <w:sz w:val="20"/>
          <w:szCs w:val="20"/>
        </w:rPr>
        <w:t xml:space="preserve">, </w:t>
      </w:r>
      <w:r w:rsidRPr="00934E72">
        <w:rPr>
          <w:rFonts w:ascii="Arial" w:hAnsi="Arial" w:cs="Arial"/>
          <w:sz w:val="20"/>
          <w:szCs w:val="20"/>
        </w:rPr>
        <w:t>Vírus</w:t>
      </w:r>
      <w:r>
        <w:rPr>
          <w:rFonts w:ascii="Arial" w:hAnsi="Arial" w:cs="Arial"/>
          <w:sz w:val="20"/>
          <w:szCs w:val="20"/>
        </w:rPr>
        <w:t xml:space="preserve">, </w:t>
      </w:r>
      <w:r w:rsidRPr="00934E72">
        <w:rPr>
          <w:rFonts w:ascii="Arial" w:hAnsi="Arial" w:cs="Arial"/>
          <w:sz w:val="20"/>
          <w:szCs w:val="20"/>
        </w:rPr>
        <w:t>Órgão</w:t>
      </w:r>
      <w:r>
        <w:rPr>
          <w:rFonts w:ascii="Arial" w:hAnsi="Arial" w:cs="Arial"/>
          <w:sz w:val="20"/>
          <w:szCs w:val="20"/>
        </w:rPr>
        <w:t xml:space="preserve">, </w:t>
      </w:r>
      <w:r w:rsidRPr="00934E72">
        <w:rPr>
          <w:rFonts w:ascii="Arial" w:hAnsi="Arial" w:cs="Arial"/>
          <w:sz w:val="20"/>
          <w:szCs w:val="20"/>
        </w:rPr>
        <w:t>Imã</w:t>
      </w:r>
      <w:r>
        <w:rPr>
          <w:rFonts w:ascii="Arial" w:hAnsi="Arial" w:cs="Arial"/>
          <w:sz w:val="20"/>
          <w:szCs w:val="20"/>
        </w:rPr>
        <w:t>...</w:t>
      </w:r>
    </w:p>
    <w:p w14:paraId="66C3846E" w14:textId="77777777" w:rsidR="00B7310C" w:rsidRPr="000236BD" w:rsidRDefault="00B7310C" w:rsidP="00B7310C">
      <w:pPr>
        <w:pStyle w:val="Ttulo2"/>
        <w:shd w:val="clear" w:color="auto" w:fill="FFFFFF"/>
        <w:spacing w:before="0" w:line="240" w:lineRule="auto"/>
        <w:ind w:left="-709" w:right="-710"/>
        <w:jc w:val="both"/>
        <w:rPr>
          <w:rFonts w:ascii="Arial" w:hAnsi="Arial" w:cs="Arial"/>
          <w:bCs w:val="0"/>
          <w:color w:val="auto"/>
          <w:sz w:val="20"/>
          <w:szCs w:val="20"/>
          <w:u w:val="single"/>
        </w:rPr>
      </w:pPr>
      <w:r w:rsidRPr="000236BD">
        <w:rPr>
          <w:rFonts w:ascii="Arial" w:hAnsi="Arial" w:cs="Arial"/>
          <w:bCs w:val="0"/>
          <w:color w:val="auto"/>
          <w:sz w:val="20"/>
          <w:szCs w:val="20"/>
          <w:u w:val="single"/>
        </w:rPr>
        <w:t>Proparoxítona</w:t>
      </w:r>
    </w:p>
    <w:p w14:paraId="75BC4C0B" w14:textId="77777777" w:rsidR="00B7310C" w:rsidRPr="00934E72" w:rsidRDefault="00B7310C" w:rsidP="00B7310C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rPr>
          <w:rFonts w:ascii="Arial" w:hAnsi="Arial" w:cs="Arial"/>
          <w:sz w:val="20"/>
          <w:szCs w:val="20"/>
        </w:rPr>
      </w:pPr>
      <w:r w:rsidRPr="00934E72">
        <w:rPr>
          <w:rFonts w:ascii="Arial" w:hAnsi="Arial" w:cs="Arial"/>
          <w:sz w:val="20"/>
          <w:szCs w:val="20"/>
        </w:rPr>
        <w:t>São classificadas como proparoxítonas, as palavras em que a sílaba tônica é a antepenúltima. Todas as palavras proparoxítonas são acentuadas. Veja alguns exemplos a seguir:</w:t>
      </w:r>
      <w:r>
        <w:rPr>
          <w:rFonts w:ascii="Arial" w:hAnsi="Arial" w:cs="Arial"/>
          <w:sz w:val="20"/>
          <w:szCs w:val="20"/>
        </w:rPr>
        <w:t xml:space="preserve"> </w:t>
      </w:r>
      <w:r w:rsidRPr="00934E72">
        <w:rPr>
          <w:rFonts w:ascii="Arial" w:hAnsi="Arial" w:cs="Arial"/>
          <w:sz w:val="20"/>
          <w:szCs w:val="20"/>
        </w:rPr>
        <w:t>Lâmpada</w:t>
      </w:r>
      <w:r>
        <w:rPr>
          <w:rFonts w:ascii="Arial" w:hAnsi="Arial" w:cs="Arial"/>
          <w:sz w:val="20"/>
          <w:szCs w:val="20"/>
        </w:rPr>
        <w:t xml:space="preserve">, </w:t>
      </w:r>
      <w:r w:rsidRPr="00934E72">
        <w:rPr>
          <w:rFonts w:ascii="Arial" w:hAnsi="Arial" w:cs="Arial"/>
          <w:sz w:val="20"/>
          <w:szCs w:val="20"/>
        </w:rPr>
        <w:t>Árvore</w:t>
      </w:r>
      <w:r>
        <w:rPr>
          <w:rFonts w:ascii="Arial" w:hAnsi="Arial" w:cs="Arial"/>
          <w:sz w:val="20"/>
          <w:szCs w:val="20"/>
        </w:rPr>
        <w:t xml:space="preserve">, </w:t>
      </w:r>
      <w:r w:rsidRPr="00934E72">
        <w:rPr>
          <w:rFonts w:ascii="Arial" w:hAnsi="Arial" w:cs="Arial"/>
          <w:sz w:val="20"/>
          <w:szCs w:val="20"/>
        </w:rPr>
        <w:t>Exército</w:t>
      </w:r>
      <w:r>
        <w:rPr>
          <w:rFonts w:ascii="Arial" w:hAnsi="Arial" w:cs="Arial"/>
          <w:sz w:val="20"/>
          <w:szCs w:val="20"/>
        </w:rPr>
        <w:t xml:space="preserve">, </w:t>
      </w:r>
      <w:r w:rsidRPr="00934E72">
        <w:rPr>
          <w:rFonts w:ascii="Arial" w:hAnsi="Arial" w:cs="Arial"/>
          <w:sz w:val="20"/>
          <w:szCs w:val="20"/>
        </w:rPr>
        <w:t>Quilômetro</w:t>
      </w:r>
      <w:r>
        <w:rPr>
          <w:rFonts w:ascii="Arial" w:hAnsi="Arial" w:cs="Arial"/>
          <w:sz w:val="20"/>
          <w:szCs w:val="20"/>
        </w:rPr>
        <w:t>...</w:t>
      </w:r>
    </w:p>
    <w:p w14:paraId="53BE4B44" w14:textId="77777777" w:rsidR="00B7310C" w:rsidRPr="000236BD" w:rsidRDefault="00B7310C" w:rsidP="00B7310C">
      <w:pPr>
        <w:pStyle w:val="Ttulo2"/>
        <w:shd w:val="clear" w:color="auto" w:fill="FFFFFF"/>
        <w:spacing w:before="0" w:line="240" w:lineRule="auto"/>
        <w:ind w:left="-709" w:right="-710"/>
        <w:jc w:val="both"/>
        <w:rPr>
          <w:rFonts w:ascii="Arial" w:hAnsi="Arial" w:cs="Arial"/>
          <w:bCs w:val="0"/>
          <w:color w:val="auto"/>
          <w:sz w:val="20"/>
          <w:szCs w:val="20"/>
          <w:u w:val="single"/>
        </w:rPr>
      </w:pPr>
      <w:r w:rsidRPr="000236BD">
        <w:rPr>
          <w:rFonts w:ascii="Arial" w:hAnsi="Arial" w:cs="Arial"/>
          <w:bCs w:val="0"/>
          <w:color w:val="auto"/>
          <w:sz w:val="20"/>
          <w:szCs w:val="20"/>
          <w:u w:val="single"/>
        </w:rPr>
        <w:t>Os monossílabos</w:t>
      </w:r>
    </w:p>
    <w:p w14:paraId="465A408D" w14:textId="77777777" w:rsidR="00B7310C" w:rsidRPr="00934E72" w:rsidRDefault="00B7310C" w:rsidP="00B7310C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rPr>
          <w:rFonts w:ascii="Arial" w:hAnsi="Arial" w:cs="Arial"/>
          <w:sz w:val="20"/>
          <w:szCs w:val="20"/>
        </w:rPr>
      </w:pPr>
      <w:r w:rsidRPr="00934E72">
        <w:rPr>
          <w:rFonts w:ascii="Arial" w:hAnsi="Arial" w:cs="Arial"/>
          <w:sz w:val="20"/>
          <w:szCs w:val="20"/>
        </w:rPr>
        <w:t>Quando estudamos a sílaba tônica, é importante prestar atenção também nas palavras que são monossílabos, pois estas possuem uma classificação diferente. Eles podem ser classificados como átonos ou tônicos.</w:t>
      </w:r>
    </w:p>
    <w:p w14:paraId="0F6B3AB1" w14:textId="77777777" w:rsidR="00B7310C" w:rsidRPr="00934E72" w:rsidRDefault="00B7310C" w:rsidP="00B7310C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rPr>
          <w:rFonts w:ascii="Arial" w:hAnsi="Arial" w:cs="Arial"/>
          <w:sz w:val="20"/>
          <w:szCs w:val="20"/>
        </w:rPr>
      </w:pPr>
      <w:r w:rsidRPr="00934E72">
        <w:rPr>
          <w:rFonts w:ascii="Arial" w:hAnsi="Arial" w:cs="Arial"/>
          <w:sz w:val="20"/>
          <w:szCs w:val="20"/>
        </w:rPr>
        <w:t>Os monossílabos átonos são aqueles que ao serem pronunciados produzem um som fraco, como: me, se, lhe, de.</w:t>
      </w:r>
      <w:r>
        <w:rPr>
          <w:rFonts w:ascii="Arial" w:hAnsi="Arial" w:cs="Arial"/>
          <w:sz w:val="20"/>
          <w:szCs w:val="20"/>
        </w:rPr>
        <w:t xml:space="preserve"> </w:t>
      </w:r>
      <w:r w:rsidRPr="00934E72">
        <w:rPr>
          <w:rFonts w:ascii="Arial" w:hAnsi="Arial" w:cs="Arial"/>
          <w:sz w:val="20"/>
          <w:szCs w:val="20"/>
        </w:rPr>
        <w:t>Já os monossílabos tônicos são aqueles que ao serem pronunciados produzem um som forte, pois possuem acentuação, como: já, dê, pó.</w:t>
      </w:r>
    </w:p>
    <w:p w14:paraId="1FB74722" w14:textId="77777777" w:rsidR="00B7310C" w:rsidRPr="000236BD" w:rsidRDefault="00B7310C" w:rsidP="00B7310C">
      <w:pPr>
        <w:pStyle w:val="Ttulo2"/>
        <w:shd w:val="clear" w:color="auto" w:fill="FFFFFF"/>
        <w:spacing w:before="0" w:line="240" w:lineRule="auto"/>
        <w:ind w:left="-709" w:right="-710"/>
        <w:textAlignment w:val="baseline"/>
        <w:rPr>
          <w:rFonts w:ascii="Arial" w:hAnsi="Arial" w:cs="Arial"/>
          <w:color w:val="auto"/>
          <w:sz w:val="20"/>
          <w:szCs w:val="20"/>
        </w:rPr>
      </w:pPr>
    </w:p>
    <w:p w14:paraId="5530AAFB" w14:textId="77777777" w:rsidR="00B7310C" w:rsidRPr="000236BD" w:rsidRDefault="00B7310C" w:rsidP="00B7310C">
      <w:pPr>
        <w:pStyle w:val="Ttulo2"/>
        <w:shd w:val="clear" w:color="auto" w:fill="FFFFFF"/>
        <w:spacing w:before="0" w:line="240" w:lineRule="auto"/>
        <w:ind w:left="-709" w:right="-710"/>
        <w:jc w:val="center"/>
        <w:textAlignment w:val="baseline"/>
        <w:rPr>
          <w:rFonts w:ascii="Arial" w:hAnsi="Arial" w:cs="Arial"/>
          <w:color w:val="auto"/>
          <w:sz w:val="22"/>
          <w:szCs w:val="22"/>
        </w:rPr>
      </w:pPr>
      <w:hyperlink r:id="rId6" w:history="1">
        <w:r w:rsidRPr="000236BD">
          <w:rPr>
            <w:rStyle w:val="Hyperlink"/>
            <w:rFonts w:ascii="Arial" w:hAnsi="Arial" w:cs="Arial"/>
            <w:color w:val="auto"/>
            <w:sz w:val="22"/>
            <w:szCs w:val="22"/>
            <w:bdr w:val="none" w:sz="0" w:space="0" w:color="auto" w:frame="1"/>
          </w:rPr>
          <w:t>Escansão: Como fazer a separação de sílabas poéticas?</w:t>
        </w:r>
      </w:hyperlink>
    </w:p>
    <w:p w14:paraId="471C51E6" w14:textId="77777777" w:rsidR="00B7310C" w:rsidRPr="000236BD" w:rsidRDefault="00B7310C" w:rsidP="00B7310C">
      <w:pPr>
        <w:spacing w:after="0" w:line="240" w:lineRule="auto"/>
      </w:pPr>
    </w:p>
    <w:p w14:paraId="247EC1EB" w14:textId="77777777" w:rsidR="00B7310C" w:rsidRPr="000236BD" w:rsidRDefault="00B7310C" w:rsidP="00B7310C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0236BD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Escansão: Como fazer a separação e contagem de sílabas poéticas? Escandir é fácil!</w:t>
      </w:r>
    </w:p>
    <w:p w14:paraId="2DE21449" w14:textId="77777777" w:rsidR="00B7310C" w:rsidRPr="000236BD" w:rsidRDefault="00B7310C" w:rsidP="00B7310C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0236BD">
        <w:rPr>
          <w:rFonts w:ascii="Arial" w:hAnsi="Arial" w:cs="Arial"/>
          <w:sz w:val="20"/>
          <w:szCs w:val="20"/>
        </w:rPr>
        <w:t>Resumindo pra facilitar: faz-se a </w:t>
      </w:r>
      <w:r w:rsidRPr="000236BD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escansão</w:t>
      </w:r>
      <w:r w:rsidRPr="000236BD">
        <w:rPr>
          <w:rFonts w:ascii="Arial" w:hAnsi="Arial" w:cs="Arial"/>
          <w:sz w:val="20"/>
          <w:szCs w:val="20"/>
        </w:rPr>
        <w:t> pela </w:t>
      </w:r>
      <w:r w:rsidRPr="000236BD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contagem dos sons</w:t>
      </w:r>
      <w:r w:rsidRPr="000236BD">
        <w:rPr>
          <w:rFonts w:ascii="Arial" w:hAnsi="Arial" w:cs="Arial"/>
          <w:sz w:val="20"/>
          <w:szCs w:val="20"/>
        </w:rPr>
        <w:t> dos versos (diferente das sílabas normais), até a última </w:t>
      </w:r>
      <w:hyperlink r:id="rId7" w:tgtFrame="_blank" w:history="1">
        <w:r w:rsidRPr="000236BD">
          <w:rPr>
            <w:rStyle w:val="Hyperlink"/>
            <w:rFonts w:ascii="Arial" w:hAnsi="Arial" w:cs="Arial"/>
            <w:color w:val="auto"/>
            <w:sz w:val="20"/>
            <w:szCs w:val="20"/>
            <w:bdr w:val="none" w:sz="0" w:space="0" w:color="auto" w:frame="1"/>
          </w:rPr>
          <w:t>sílaba</w:t>
        </w:r>
      </w:hyperlink>
      <w:r w:rsidRPr="000236BD">
        <w:rPr>
          <w:rFonts w:ascii="Arial" w:hAnsi="Arial" w:cs="Arial"/>
          <w:sz w:val="20"/>
          <w:szCs w:val="20"/>
        </w:rPr>
        <w:t> tônica.</w:t>
      </w:r>
    </w:p>
    <w:p w14:paraId="55310C09" w14:textId="77777777" w:rsidR="00B7310C" w:rsidRPr="000236BD" w:rsidRDefault="00B7310C" w:rsidP="00B7310C">
      <w:pPr>
        <w:shd w:val="clear" w:color="auto" w:fill="FFFFFF"/>
        <w:spacing w:after="0" w:line="240" w:lineRule="auto"/>
        <w:ind w:left="-709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0236BD">
        <w:rPr>
          <w:rFonts w:ascii="Arial" w:hAnsi="Arial" w:cs="Arial"/>
          <w:sz w:val="20"/>
          <w:szCs w:val="20"/>
        </w:rPr>
        <w:t>Exemplificando:</w:t>
      </w:r>
    </w:p>
    <w:p w14:paraId="55A7951A" w14:textId="77777777" w:rsidR="00B7310C" w:rsidRPr="000236BD" w:rsidRDefault="00B7310C" w:rsidP="00B7310C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0236BD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 xml:space="preserve">Mi / </w:t>
      </w:r>
      <w:proofErr w:type="spellStart"/>
      <w:r w:rsidRPr="00992625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>nha</w:t>
      </w:r>
      <w:proofErr w:type="spellEnd"/>
      <w:r w:rsidRPr="000236BD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 xml:space="preserve"> / ter / </w:t>
      </w:r>
      <w:proofErr w:type="spellStart"/>
      <w:r w:rsidRPr="000236BD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>ra</w:t>
      </w:r>
      <w:proofErr w:type="spellEnd"/>
      <w:r w:rsidRPr="000236BD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 xml:space="preserve"> / tem / </w:t>
      </w:r>
      <w:proofErr w:type="spellStart"/>
      <w:r w:rsidRPr="000236BD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>pal</w:t>
      </w:r>
      <w:proofErr w:type="spellEnd"/>
      <w:r w:rsidRPr="000236BD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 xml:space="preserve"> / </w:t>
      </w:r>
      <w:proofErr w:type="spellStart"/>
      <w:r w:rsidRPr="000236BD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>mei</w:t>
      </w:r>
      <w:proofErr w:type="spellEnd"/>
      <w:r w:rsidRPr="000236BD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 xml:space="preserve"> / </w:t>
      </w:r>
      <w:del w:id="0" w:author="Unknown">
        <w:r w:rsidRPr="000236BD">
          <w:rPr>
            <w:rStyle w:val="nfase"/>
            <w:rFonts w:ascii="Arial" w:hAnsi="Arial" w:cs="Arial"/>
            <w:sz w:val="20"/>
            <w:szCs w:val="20"/>
            <w:bdr w:val="none" w:sz="0" w:space="0" w:color="auto" w:frame="1"/>
          </w:rPr>
          <w:delText>ras</w:delText>
        </w:r>
      </w:del>
      <w:r w:rsidRPr="000236BD">
        <w:rPr>
          <w:rFonts w:ascii="Arial" w:hAnsi="Arial" w:cs="Arial"/>
          <w:sz w:val="20"/>
          <w:szCs w:val="20"/>
        </w:rPr>
        <w:t> – 7 sílabas</w:t>
      </w:r>
    </w:p>
    <w:p w14:paraId="190FEC80" w14:textId="77777777" w:rsidR="00B7310C" w:rsidRPr="000236BD" w:rsidRDefault="00B7310C" w:rsidP="00B7310C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0236BD">
        <w:rPr>
          <w:rFonts w:ascii="Arial" w:hAnsi="Arial" w:cs="Arial"/>
          <w:sz w:val="20"/>
          <w:szCs w:val="20"/>
        </w:rPr>
        <w:t>(desconsiderando-se o “</w:t>
      </w:r>
      <w:proofErr w:type="spellStart"/>
      <w:r w:rsidRPr="000236BD">
        <w:rPr>
          <w:rFonts w:ascii="Arial" w:hAnsi="Arial" w:cs="Arial"/>
          <w:sz w:val="20"/>
          <w:szCs w:val="20"/>
        </w:rPr>
        <w:t>ras</w:t>
      </w:r>
      <w:proofErr w:type="spellEnd"/>
      <w:r w:rsidRPr="000236BD">
        <w:rPr>
          <w:rFonts w:ascii="Arial" w:hAnsi="Arial" w:cs="Arial"/>
          <w:sz w:val="20"/>
          <w:szCs w:val="20"/>
        </w:rPr>
        <w:t>”, que é átono – ou seja, tem o som mais fraco que o “</w:t>
      </w:r>
      <w:proofErr w:type="spellStart"/>
      <w:r w:rsidRPr="000236BD">
        <w:rPr>
          <w:rFonts w:ascii="Arial" w:hAnsi="Arial" w:cs="Arial"/>
          <w:sz w:val="20"/>
          <w:szCs w:val="20"/>
        </w:rPr>
        <w:t>mei</w:t>
      </w:r>
      <w:proofErr w:type="spellEnd"/>
      <w:r w:rsidRPr="000236BD">
        <w:rPr>
          <w:rFonts w:ascii="Arial" w:hAnsi="Arial" w:cs="Arial"/>
          <w:sz w:val="20"/>
          <w:szCs w:val="20"/>
        </w:rPr>
        <w:t>”, que é a última sílaba tônica)</w:t>
      </w:r>
    </w:p>
    <w:p w14:paraId="12F0AD1D" w14:textId="77777777" w:rsidR="00B7310C" w:rsidRPr="000236BD" w:rsidRDefault="00B7310C" w:rsidP="00B7310C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0236BD">
        <w:rPr>
          <w:rFonts w:ascii="Arial" w:hAnsi="Arial" w:cs="Arial"/>
          <w:sz w:val="20"/>
          <w:szCs w:val="20"/>
        </w:rPr>
        <w:t>OBS.: Quando em um verso uma palavra terminar por vogal átona e a palavra seguinte começar por vogal ou H (que não tem som, portanto não é fonema, mas uma simples letra), pode ocorrer uma </w:t>
      </w:r>
      <w:r w:rsidRPr="000236BD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elisão</w:t>
      </w:r>
      <w:r w:rsidRPr="000236BD">
        <w:rPr>
          <w:rFonts w:ascii="Arial" w:hAnsi="Arial" w:cs="Arial"/>
          <w:sz w:val="20"/>
          <w:szCs w:val="20"/>
        </w:rPr>
        <w:t> – as duas aparentes sílabas são contadas como uma só. Exemplo:</w:t>
      </w:r>
    </w:p>
    <w:p w14:paraId="362DF75F" w14:textId="77777777" w:rsidR="00B7310C" w:rsidRPr="000236BD" w:rsidRDefault="00B7310C" w:rsidP="00B7310C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0236BD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>Es /</w:t>
      </w:r>
      <w:proofErr w:type="spellStart"/>
      <w:r w:rsidRPr="000236BD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>sa</w:t>
      </w:r>
      <w:proofErr w:type="spellEnd"/>
      <w:r w:rsidRPr="000236BD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 xml:space="preserve"> / </w:t>
      </w:r>
      <w:proofErr w:type="spellStart"/>
      <w:r w:rsidRPr="000236BD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>que-es</w:t>
      </w:r>
      <w:proofErr w:type="spellEnd"/>
      <w:r w:rsidRPr="000236BD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 xml:space="preserve"> / </w:t>
      </w:r>
      <w:proofErr w:type="spellStart"/>
      <w:r w:rsidRPr="000236BD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>tou</w:t>
      </w:r>
      <w:proofErr w:type="spellEnd"/>
      <w:r w:rsidRPr="000236BD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 xml:space="preserve"> / a / </w:t>
      </w:r>
      <w:proofErr w:type="spellStart"/>
      <w:r w:rsidRPr="000236BD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>man</w:t>
      </w:r>
      <w:proofErr w:type="spellEnd"/>
      <w:r w:rsidRPr="000236BD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 xml:space="preserve"> / </w:t>
      </w:r>
      <w:del w:id="1" w:author="Unknown">
        <w:r w:rsidRPr="000236BD">
          <w:rPr>
            <w:rStyle w:val="nfase"/>
            <w:rFonts w:ascii="Arial" w:hAnsi="Arial" w:cs="Arial"/>
            <w:sz w:val="20"/>
            <w:szCs w:val="20"/>
            <w:bdr w:val="none" w:sz="0" w:space="0" w:color="auto" w:frame="1"/>
          </w:rPr>
          <w:delText>do</w:delText>
        </w:r>
      </w:del>
      <w:r w:rsidRPr="000236BD">
        <w:rPr>
          <w:rStyle w:val="nfase"/>
          <w:rFonts w:ascii="Arial" w:hAnsi="Arial" w:cs="Arial"/>
          <w:sz w:val="20"/>
          <w:szCs w:val="20"/>
          <w:bdr w:val="none" w:sz="0" w:space="0" w:color="auto" w:frame="1"/>
        </w:rPr>
        <w:t>.</w:t>
      </w:r>
    </w:p>
    <w:p w14:paraId="1C77B614" w14:textId="77777777" w:rsidR="00B7310C" w:rsidRPr="000236BD" w:rsidRDefault="00B7310C" w:rsidP="00B7310C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0236BD">
        <w:rPr>
          <w:rFonts w:ascii="Arial" w:hAnsi="Arial" w:cs="Arial"/>
          <w:sz w:val="20"/>
          <w:szCs w:val="20"/>
        </w:rPr>
        <w:t>(“</w:t>
      </w:r>
      <w:proofErr w:type="spellStart"/>
      <w:r w:rsidRPr="000236BD">
        <w:rPr>
          <w:rFonts w:ascii="Arial" w:hAnsi="Arial" w:cs="Arial"/>
          <w:sz w:val="20"/>
          <w:szCs w:val="20"/>
        </w:rPr>
        <w:t>que-es</w:t>
      </w:r>
      <w:proofErr w:type="spellEnd"/>
      <w:r w:rsidRPr="000236BD">
        <w:rPr>
          <w:rFonts w:ascii="Arial" w:hAnsi="Arial" w:cs="Arial"/>
          <w:sz w:val="20"/>
          <w:szCs w:val="20"/>
        </w:rPr>
        <w:t>” pode se contar como uma só sílaba poética neste verso de 6 sílabas.)</w:t>
      </w:r>
      <w:r>
        <w:rPr>
          <w:rFonts w:ascii="Arial" w:hAnsi="Arial" w:cs="Arial"/>
          <w:sz w:val="20"/>
          <w:szCs w:val="20"/>
        </w:rPr>
        <w:t xml:space="preserve"> É</w:t>
      </w:r>
      <w:r w:rsidRPr="000236BD">
        <w:rPr>
          <w:rFonts w:ascii="Arial" w:hAnsi="Arial" w:cs="Arial"/>
          <w:sz w:val="20"/>
          <w:szCs w:val="20"/>
        </w:rPr>
        <w:t xml:space="preserve"> sempre mais importante considerar o </w:t>
      </w:r>
      <w:r w:rsidRPr="000236BD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som</w:t>
      </w:r>
      <w:r w:rsidRPr="000236BD">
        <w:rPr>
          <w:rFonts w:ascii="Arial" w:hAnsi="Arial" w:cs="Arial"/>
          <w:sz w:val="20"/>
          <w:szCs w:val="20"/>
        </w:rPr>
        <w:t> ao </w:t>
      </w:r>
      <w:r w:rsidRPr="000236BD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escandir</w:t>
      </w:r>
      <w:r w:rsidRPr="000236BD">
        <w:rPr>
          <w:rFonts w:ascii="Arial" w:hAnsi="Arial" w:cs="Arial"/>
          <w:sz w:val="20"/>
          <w:szCs w:val="20"/>
        </w:rPr>
        <w:t>.</w:t>
      </w:r>
    </w:p>
    <w:p w14:paraId="3790EA71" w14:textId="77777777" w:rsidR="00B7310C" w:rsidRPr="000236BD" w:rsidRDefault="00B7310C" w:rsidP="00B7310C">
      <w:pPr>
        <w:spacing w:after="0" w:line="240" w:lineRule="auto"/>
        <w:ind w:left="-709" w:right="-710"/>
        <w:jc w:val="both"/>
        <w:rPr>
          <w:rFonts w:ascii="Arial" w:hAnsi="Arial" w:cs="Arial"/>
          <w:b/>
          <w:sz w:val="20"/>
          <w:szCs w:val="20"/>
        </w:rPr>
      </w:pPr>
    </w:p>
    <w:p w14:paraId="4D7ECE56" w14:textId="77777777" w:rsidR="00B7310C" w:rsidRPr="000236BD" w:rsidRDefault="00B7310C" w:rsidP="00B7310C">
      <w:pPr>
        <w:spacing w:after="0" w:line="240" w:lineRule="auto"/>
        <w:ind w:left="-567" w:right="-710"/>
        <w:jc w:val="both"/>
        <w:rPr>
          <w:rFonts w:ascii="Arial" w:hAnsi="Arial" w:cs="Arial"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1) – As sílabas são contadas até a última tônica do verso.</w:t>
      </w:r>
    </w:p>
    <w:p w14:paraId="14BE988E" w14:textId="77777777" w:rsidR="00B7310C" w:rsidRPr="000236BD" w:rsidRDefault="00B7310C" w:rsidP="00B7310C">
      <w:pPr>
        <w:spacing w:after="0" w:line="240" w:lineRule="auto"/>
        <w:ind w:left="-567" w:right="-710"/>
        <w:jc w:val="both"/>
        <w:rPr>
          <w:rFonts w:ascii="Arial" w:hAnsi="Arial" w:cs="Arial"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2) – As pontuações não impedem as junções de sílabas.</w:t>
      </w:r>
    </w:p>
    <w:p w14:paraId="6EEF34DB" w14:textId="77777777" w:rsidR="00B7310C" w:rsidRPr="000236BD" w:rsidRDefault="00B7310C" w:rsidP="00B7310C">
      <w:pPr>
        <w:spacing w:after="0" w:line="240" w:lineRule="auto"/>
        <w:ind w:left="-567" w:right="-710"/>
        <w:jc w:val="both"/>
        <w:rPr>
          <w:rStyle w:val="apple-style-span"/>
          <w:rFonts w:ascii="Arial" w:hAnsi="Arial" w:cs="Arial"/>
          <w:b/>
          <w:bCs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3) – Não se deve fazer o aumento de uma sílaba métrica nos encontros consonantais disjuntos, (ou seja: não usar “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suarabacti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”).</w:t>
      </w:r>
    </w:p>
    <w:p w14:paraId="69CBBB61" w14:textId="77777777" w:rsidR="00B7310C" w:rsidRPr="000236BD" w:rsidRDefault="00B7310C" w:rsidP="00B7310C">
      <w:pPr>
        <w:spacing w:after="0" w:line="240" w:lineRule="auto"/>
        <w:ind w:left="-567" w:right="-710"/>
        <w:jc w:val="both"/>
        <w:rPr>
          <w:rFonts w:ascii="Arial" w:hAnsi="Arial" w:cs="Arial"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Exemplo: “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ig-no-ro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” e não “i-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gue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-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no-ro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”</w:t>
      </w:r>
    </w:p>
    <w:p w14:paraId="47E061F6" w14:textId="77777777" w:rsidR="00B7310C" w:rsidRPr="000236BD" w:rsidRDefault="00B7310C" w:rsidP="00B7310C">
      <w:pPr>
        <w:spacing w:after="0" w:line="240" w:lineRule="auto"/>
        <w:ind w:left="-567" w:right="-710"/>
        <w:jc w:val="both"/>
        <w:rPr>
          <w:rFonts w:ascii="Arial" w:hAnsi="Arial" w:cs="Arial"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4) – Uma vogal fraca faz junção com a vogal fraca ou forte inicial da palavra seguinte.</w:t>
      </w:r>
      <w:r w:rsidRPr="000236BD">
        <w:rPr>
          <w:rFonts w:ascii="Arial" w:hAnsi="Arial" w:cs="Arial"/>
          <w:b/>
          <w:bCs/>
          <w:sz w:val="20"/>
          <w:szCs w:val="20"/>
        </w:rPr>
        <w:br/>
      </w: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§ único – Aceitam-se exceções a esta regra no sentido de evitar a formação de sons duros e desagradáveis.</w:t>
      </w:r>
      <w:r>
        <w:rPr>
          <w:rStyle w:val="apple-style-span"/>
          <w:rFonts w:ascii="Arial" w:hAnsi="Arial" w:cs="Arial"/>
          <w:b/>
          <w:bCs/>
          <w:sz w:val="20"/>
          <w:szCs w:val="20"/>
        </w:rPr>
        <w:t xml:space="preserve"> </w:t>
      </w: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 xml:space="preserve">Exemplo: Ventura única – 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venturúnica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.</w:t>
      </w:r>
    </w:p>
    <w:p w14:paraId="061AFF86" w14:textId="77777777" w:rsidR="00B7310C" w:rsidRDefault="00B7310C" w:rsidP="00B7310C">
      <w:pPr>
        <w:spacing w:after="0" w:line="240" w:lineRule="auto"/>
        <w:ind w:left="-567" w:right="-710"/>
        <w:jc w:val="both"/>
        <w:rPr>
          <w:rStyle w:val="apple-style-span"/>
          <w:rFonts w:ascii="Arial" w:hAnsi="Arial" w:cs="Arial"/>
          <w:b/>
          <w:bCs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5) – Uma vogal forte, pode ou não, fazer junção com vogal fraca da palavra seguinte, no entanto jamais deve fazê-la com vogal forte.</w:t>
      </w:r>
    </w:p>
    <w:p w14:paraId="54C97366" w14:textId="77777777" w:rsidR="00B7310C" w:rsidRDefault="00B7310C" w:rsidP="00B7310C">
      <w:pPr>
        <w:spacing w:after="0" w:line="240" w:lineRule="auto"/>
        <w:ind w:left="-567" w:right="-710"/>
        <w:jc w:val="both"/>
        <w:rPr>
          <w:rStyle w:val="apple-style-span"/>
          <w:rFonts w:ascii="Arial" w:hAnsi="Arial" w:cs="Arial"/>
          <w:b/>
          <w:bCs/>
          <w:sz w:val="20"/>
          <w:szCs w:val="20"/>
        </w:rPr>
      </w:pPr>
    </w:p>
    <w:p w14:paraId="4F5CE0FA" w14:textId="77777777" w:rsidR="00B7310C" w:rsidRPr="000236BD" w:rsidRDefault="00B7310C" w:rsidP="00B7310C">
      <w:pPr>
        <w:spacing w:after="0" w:line="240" w:lineRule="auto"/>
        <w:ind w:left="-567" w:right="-710"/>
        <w:jc w:val="both"/>
        <w:rPr>
          <w:rFonts w:ascii="Arial" w:hAnsi="Arial" w:cs="Arial"/>
          <w:sz w:val="20"/>
          <w:szCs w:val="20"/>
        </w:rPr>
      </w:pPr>
    </w:p>
    <w:p w14:paraId="392FB741" w14:textId="77777777" w:rsidR="00B7310C" w:rsidRPr="000236BD" w:rsidRDefault="00B7310C" w:rsidP="00B7310C">
      <w:pPr>
        <w:spacing w:after="0" w:line="240" w:lineRule="auto"/>
        <w:ind w:left="-567" w:right="-710"/>
        <w:jc w:val="both"/>
        <w:rPr>
          <w:rFonts w:ascii="Arial" w:hAnsi="Arial" w:cs="Arial"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§ único – Nos casos em que se prefira a junção “forte + fraca”, deve-se ter sempre o cuidado de evitar sons desagradáveis: “mais que tu/ardo” ou formar novas palavras: vi/a moça</w:t>
      </w:r>
    </w:p>
    <w:p w14:paraId="769609AF" w14:textId="77777777" w:rsidR="00B7310C" w:rsidRPr="000236BD" w:rsidRDefault="00B7310C" w:rsidP="00B7310C">
      <w:pPr>
        <w:spacing w:after="0" w:line="240" w:lineRule="auto"/>
        <w:ind w:left="-567" w:right="-710"/>
        <w:jc w:val="both"/>
        <w:rPr>
          <w:rFonts w:ascii="Arial" w:hAnsi="Arial" w:cs="Arial"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6) – Pode haver a junção de três vogais numa sílaba métrica.</w:t>
      </w:r>
    </w:p>
    <w:p w14:paraId="74FE6CF1" w14:textId="77777777" w:rsidR="00B7310C" w:rsidRPr="000236BD" w:rsidRDefault="00B7310C" w:rsidP="00B7310C">
      <w:pPr>
        <w:spacing w:after="0" w:line="240" w:lineRule="auto"/>
        <w:ind w:left="-567" w:right="-710"/>
        <w:jc w:val="both"/>
        <w:rPr>
          <w:rFonts w:ascii="Arial" w:hAnsi="Arial" w:cs="Arial"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§- Não deve haver mais de uma vogal forte.</w:t>
      </w:r>
    </w:p>
    <w:p w14:paraId="5FA648D1" w14:textId="77777777" w:rsidR="00B7310C" w:rsidRDefault="00B7310C" w:rsidP="00B7310C">
      <w:pPr>
        <w:spacing w:after="0" w:line="240" w:lineRule="auto"/>
        <w:ind w:left="-567" w:right="-710"/>
        <w:jc w:val="both"/>
        <w:rPr>
          <w:rStyle w:val="apple-style-span"/>
          <w:rFonts w:ascii="Arial" w:hAnsi="Arial" w:cs="Arial"/>
          <w:b/>
          <w:bCs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§- No caso em que a vogal forte não esteja colocada entre as vogais fracas e sim em 1* e 3* lugar, para que seja correta a junção, as duas vogais fracas devem juntar-se por crase ou por elisão, e não por sinalefa (ditongação). Assim, estará certo:</w:t>
      </w:r>
    </w:p>
    <w:p w14:paraId="09447017" w14:textId="77777777" w:rsidR="00B7310C" w:rsidRPr="000236BD" w:rsidRDefault="00B7310C" w:rsidP="00B7310C">
      <w:pPr>
        <w:spacing w:after="0" w:line="240" w:lineRule="auto"/>
        <w:ind w:left="-567" w:right="-710"/>
        <w:jc w:val="both"/>
        <w:rPr>
          <w:rFonts w:ascii="Arial" w:hAnsi="Arial" w:cs="Arial"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“é a ambição que nos prende”, e não se pode unir as três vogais de “e a / intima palavra”.</w:t>
      </w:r>
    </w:p>
    <w:p w14:paraId="218CE6FE" w14:textId="77777777" w:rsidR="00B7310C" w:rsidRPr="000236BD" w:rsidRDefault="00B7310C" w:rsidP="00B7310C">
      <w:pPr>
        <w:spacing w:after="0" w:line="240" w:lineRule="auto"/>
        <w:ind w:left="-567" w:right="-710"/>
        <w:jc w:val="both"/>
        <w:rPr>
          <w:rFonts w:ascii="Arial" w:hAnsi="Arial" w:cs="Arial"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§- Deve ser usada com cuidado a junção de mais três vogais, embora haja casos corretos de quatro e até de cinco vogais.</w:t>
      </w:r>
    </w:p>
    <w:p w14:paraId="35866070" w14:textId="77777777" w:rsidR="00B7310C" w:rsidRPr="000236BD" w:rsidRDefault="00B7310C" w:rsidP="00B7310C">
      <w:pPr>
        <w:spacing w:after="0" w:line="240" w:lineRule="auto"/>
        <w:ind w:left="-567" w:right="-710"/>
        <w:jc w:val="both"/>
        <w:rPr>
          <w:rFonts w:ascii="Arial" w:hAnsi="Arial" w:cs="Arial"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 xml:space="preserve">7) – Os ditongos aceitam as 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pré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-junções com vogais fracas: “E eu”.</w:t>
      </w:r>
    </w:p>
    <w:p w14:paraId="7F2E6B12" w14:textId="77777777" w:rsidR="00B7310C" w:rsidRDefault="00B7310C" w:rsidP="00B7310C">
      <w:pPr>
        <w:spacing w:after="0" w:line="240" w:lineRule="auto"/>
        <w:ind w:left="-567" w:right="-710"/>
        <w:jc w:val="both"/>
        <w:rPr>
          <w:rStyle w:val="apple-style-span"/>
          <w:rFonts w:ascii="Arial" w:hAnsi="Arial" w:cs="Arial"/>
          <w:b/>
          <w:bCs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As post-junções são aceitas somente nos ditongos crescentes (encontros instáveis): “a distância infinita”, e são repelidas nos ditongos decrescentes: “Eu sou/a que no mundo …</w:t>
      </w:r>
    </w:p>
    <w:p w14:paraId="32CE8F32" w14:textId="77777777" w:rsidR="00B7310C" w:rsidRPr="000236BD" w:rsidRDefault="00B7310C" w:rsidP="00B7310C">
      <w:pPr>
        <w:spacing w:after="0" w:line="240" w:lineRule="auto"/>
        <w:ind w:left="-567" w:right="-710"/>
        <w:jc w:val="both"/>
        <w:rPr>
          <w:rFonts w:ascii="Arial" w:hAnsi="Arial" w:cs="Arial"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 xml:space="preserve">§ Único – Há casos de uso facultativo de 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pré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-junção de vogais fortes aos ditongos, quando essas vogais são as mesmas dos iniciais dos ditongos e não forem as tônicas das palavras.</w:t>
      </w:r>
      <w:r w:rsidRPr="000236BD">
        <w:rPr>
          <w:rFonts w:ascii="Arial" w:hAnsi="Arial" w:cs="Arial"/>
          <w:b/>
          <w:bCs/>
          <w:sz w:val="20"/>
          <w:szCs w:val="20"/>
        </w:rPr>
        <w:br/>
      </w: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Aceita-se: “será auspiciosa”, e é inaceitável: “terá/auto”.</w:t>
      </w:r>
    </w:p>
    <w:p w14:paraId="39583C2B" w14:textId="77777777" w:rsidR="00B7310C" w:rsidRPr="000236BD" w:rsidRDefault="00B7310C" w:rsidP="00B7310C">
      <w:pPr>
        <w:spacing w:after="0" w:line="240" w:lineRule="auto"/>
        <w:ind w:left="-567" w:right="-710"/>
        <w:jc w:val="both"/>
        <w:rPr>
          <w:rFonts w:ascii="Arial" w:hAnsi="Arial" w:cs="Arial"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– Nos encontros vocálicos ascendentes (formados por vogais ou semivogais tônicas), a sinérese é de uso facultativo.</w:t>
      </w:r>
      <w:r>
        <w:rPr>
          <w:rStyle w:val="apple-style-span"/>
          <w:rFonts w:ascii="Arial" w:hAnsi="Arial" w:cs="Arial"/>
          <w:b/>
          <w:bCs/>
          <w:sz w:val="20"/>
          <w:szCs w:val="20"/>
        </w:rPr>
        <w:t xml:space="preserve"> </w:t>
      </w: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Exemplo: “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ci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/ú/me” ou “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ciú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/me”; “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po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/e/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ta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” ou “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poe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/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ta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”.</w:t>
      </w:r>
    </w:p>
    <w:p w14:paraId="090910A5" w14:textId="77777777" w:rsidR="00B7310C" w:rsidRPr="000236BD" w:rsidRDefault="00B7310C" w:rsidP="00B7310C">
      <w:pPr>
        <w:spacing w:after="0" w:line="240" w:lineRule="auto"/>
        <w:ind w:left="-567" w:right="-710"/>
        <w:jc w:val="both"/>
        <w:rPr>
          <w:rFonts w:ascii="Arial" w:hAnsi="Arial" w:cs="Arial"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§ Único – Há neste grupo, excepcionalmente, encontros vocálicos que não aceitam a sinérese. Geralmente, são formados pela vogal “a” seguida das vogais “a”, “e” ou “o”. Exemplo: Sa/ara, a/éreo, a/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orta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 xml:space="preserve">, ou, em alguns casos, da mesma vogal “a” seguida das 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semi-vogais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 xml:space="preserve"> “i” ou “u” tônicas, como em: “para/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íso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, “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ba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/ú”.</w:t>
      </w:r>
    </w:p>
    <w:p w14:paraId="3BD0474F" w14:textId="77777777" w:rsidR="00B7310C" w:rsidRPr="000236BD" w:rsidRDefault="00B7310C" w:rsidP="00B7310C">
      <w:pPr>
        <w:spacing w:after="0" w:line="240" w:lineRule="auto"/>
        <w:ind w:left="-567" w:right="-710"/>
        <w:jc w:val="both"/>
        <w:rPr>
          <w:rFonts w:ascii="Arial" w:hAnsi="Arial" w:cs="Arial"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 xml:space="preserve">9) – Nos encontros vocálicos descendentes (formados por vogais ou semivogais tônicas) seguidas de vogais ou 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semi-vogais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 xml:space="preserve"> átonas) não se aceita a sinérese (“tua”, “lua”, “frio”, “rio” etc., e sim, “tu/a”, “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su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/a”</w:t>
      </w:r>
      <w:proofErr w:type="gram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,”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fri</w:t>
      </w:r>
      <w:proofErr w:type="spellEnd"/>
      <w:proofErr w:type="gram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/o”, “ri/o”, etc.)</w:t>
      </w:r>
    </w:p>
    <w:p w14:paraId="404C7279" w14:textId="77777777" w:rsidR="00B7310C" w:rsidRPr="000236BD" w:rsidRDefault="00B7310C" w:rsidP="00B7310C">
      <w:pPr>
        <w:spacing w:after="0" w:line="240" w:lineRule="auto"/>
        <w:ind w:left="-567" w:right="-710"/>
        <w:jc w:val="both"/>
        <w:rPr>
          <w:rFonts w:ascii="Arial" w:hAnsi="Arial" w:cs="Arial"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§ Único – Em algumas regiões do Brasil é usada a sinérese nestes encontros vocálicos, com base na fonética local. No entanto, não será aceita na Metrificação, em benefício da uniformidade, uma vez que na maioria dos Estados é feita a separação dessas vogais.</w:t>
      </w:r>
    </w:p>
    <w:p w14:paraId="4FD05E74" w14:textId="77777777" w:rsidR="00B7310C" w:rsidRPr="000236BD" w:rsidRDefault="00B7310C" w:rsidP="00B7310C">
      <w:pPr>
        <w:spacing w:after="0" w:line="240" w:lineRule="auto"/>
        <w:ind w:left="-567" w:right="-710"/>
        <w:jc w:val="both"/>
        <w:rPr>
          <w:rFonts w:ascii="Arial" w:hAnsi="Arial" w:cs="Arial"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 xml:space="preserve">10) – 0 uso da aférese (“inda”, 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etc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 xml:space="preserve">), síncope (“pra”, 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etc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 xml:space="preserve">), apócope (“mui”, 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etc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 xml:space="preserve">) e de 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ectilípse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 xml:space="preserve"> (com a, com o, com as, com os) é facultativo.</w:t>
      </w:r>
    </w:p>
    <w:p w14:paraId="07C46175" w14:textId="77777777" w:rsidR="00B7310C" w:rsidRPr="000236BD" w:rsidRDefault="00B7310C" w:rsidP="00B7310C">
      <w:pPr>
        <w:spacing w:after="0" w:line="240" w:lineRule="auto"/>
        <w:ind w:left="-567" w:right="-710"/>
        <w:jc w:val="both"/>
        <w:rPr>
          <w:rFonts w:ascii="Arial" w:hAnsi="Arial" w:cs="Arial"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 xml:space="preserve">§ 1º – A junção de “com” mais palavras iniciadas com vogais átonas é </w:t>
      </w:r>
      <w:proofErr w:type="gram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correta</w:t>
      </w:r>
      <w:proofErr w:type="gram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 xml:space="preserve"> mas pouco usada. Acompanhando a maioria dos poetas, sempre que possível, deve ser evitada.</w:t>
      </w:r>
      <w:r w:rsidRPr="000236BD">
        <w:rPr>
          <w:rFonts w:ascii="Arial" w:hAnsi="Arial" w:cs="Arial"/>
          <w:b/>
          <w:bCs/>
          <w:sz w:val="20"/>
          <w:szCs w:val="20"/>
        </w:rPr>
        <w:br/>
      </w: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Exemplo: “com amor”.</w:t>
      </w:r>
    </w:p>
    <w:p w14:paraId="13DB8CC4" w14:textId="77777777" w:rsidR="00B7310C" w:rsidRPr="000236BD" w:rsidRDefault="00B7310C" w:rsidP="00B7310C">
      <w:pPr>
        <w:spacing w:after="0" w:line="240" w:lineRule="auto"/>
        <w:ind w:left="-567" w:right="-710"/>
        <w:jc w:val="both"/>
        <w:rPr>
          <w:rFonts w:ascii="Arial" w:hAnsi="Arial" w:cs="Arial"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§ 2º – A junção de “com” mais palavras iniciadas com vogais tônicas não será aceita.</w:t>
      </w:r>
      <w:r w:rsidRPr="000236BD">
        <w:rPr>
          <w:rFonts w:ascii="Arial" w:hAnsi="Arial" w:cs="Arial"/>
          <w:b/>
          <w:bCs/>
          <w:sz w:val="20"/>
          <w:szCs w:val="20"/>
        </w:rPr>
        <w:br/>
      </w: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Exemplo: “com esta”.</w:t>
      </w:r>
    </w:p>
    <w:p w14:paraId="68B3E4B6" w14:textId="77777777" w:rsidR="00B7310C" w:rsidRPr="000236BD" w:rsidRDefault="00B7310C" w:rsidP="00B7310C">
      <w:pPr>
        <w:spacing w:after="0" w:line="240" w:lineRule="auto"/>
        <w:ind w:left="-567" w:right="-710"/>
        <w:jc w:val="both"/>
        <w:rPr>
          <w:rFonts w:ascii="Arial" w:hAnsi="Arial" w:cs="Arial"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§ 3º – A junção de fonemas anasalados “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am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”, “em”, “</w:t>
      </w:r>
      <w:proofErr w:type="spellStart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im</w:t>
      </w:r>
      <w:proofErr w:type="spellEnd"/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”, etc., com vogais átonas ou tônicas não será aceita.</w:t>
      </w:r>
      <w:r>
        <w:rPr>
          <w:rStyle w:val="apple-style-span"/>
          <w:rFonts w:ascii="Arial" w:hAnsi="Arial" w:cs="Arial"/>
          <w:b/>
          <w:bCs/>
          <w:sz w:val="20"/>
          <w:szCs w:val="20"/>
        </w:rPr>
        <w:t xml:space="preserve"> </w:t>
      </w: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Exemplo: “for</w:t>
      </w:r>
      <w:r>
        <w:rPr>
          <w:rStyle w:val="apple-style-span"/>
          <w:rFonts w:ascii="Arial" w:hAnsi="Arial" w:cs="Arial"/>
          <w:b/>
          <w:bCs/>
          <w:sz w:val="20"/>
          <w:szCs w:val="20"/>
        </w:rPr>
        <w:t>maram” / ide</w:t>
      </w: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ias”, “cantaram / hinos” etc.</w:t>
      </w:r>
    </w:p>
    <w:p w14:paraId="585A0C15" w14:textId="77777777" w:rsidR="00B7310C" w:rsidRPr="000236BD" w:rsidRDefault="00B7310C" w:rsidP="00B7310C">
      <w:pPr>
        <w:spacing w:after="0" w:line="240" w:lineRule="auto"/>
        <w:ind w:left="-567" w:right="-710"/>
        <w:jc w:val="both"/>
        <w:rPr>
          <w:rFonts w:ascii="Arial" w:hAnsi="Arial" w:cs="Arial"/>
          <w:sz w:val="20"/>
          <w:szCs w:val="20"/>
        </w:rPr>
      </w:pPr>
      <w:r w:rsidRPr="000236BD">
        <w:rPr>
          <w:rStyle w:val="apple-style-span"/>
          <w:rFonts w:ascii="Arial" w:hAnsi="Arial" w:cs="Arial"/>
          <w:b/>
          <w:bCs/>
          <w:sz w:val="20"/>
          <w:szCs w:val="20"/>
        </w:rPr>
        <w:t>§ 4º – É preciso cuidado com o uso de aféreses, síncopes e apócopes que, por estarem em desuso ou por formarem, geralmente, sons desagradáveis, irão ferir a sensibilidade dos leitores e dos ouvintes.</w:t>
      </w:r>
    </w:p>
    <w:p w14:paraId="118E6609" w14:textId="77777777" w:rsidR="00B7310C" w:rsidRDefault="00B7310C" w:rsidP="00B7310C">
      <w:pPr>
        <w:pStyle w:val="Ttulo2"/>
        <w:spacing w:before="0"/>
        <w:jc w:val="center"/>
        <w:textAlignment w:val="baseline"/>
        <w:rPr>
          <w:rFonts w:ascii="Arial" w:hAnsi="Arial" w:cs="Arial"/>
          <w:color w:val="404040"/>
          <w:sz w:val="20"/>
          <w:szCs w:val="20"/>
          <w:u w:val="single"/>
        </w:rPr>
      </w:pPr>
    </w:p>
    <w:p w14:paraId="1EED2A08" w14:textId="77777777" w:rsidR="00B7310C" w:rsidRPr="002653DB" w:rsidRDefault="00B7310C" w:rsidP="00B7310C">
      <w:pPr>
        <w:pStyle w:val="Ttulo2"/>
        <w:spacing w:before="0"/>
        <w:ind w:left="-567" w:right="-710"/>
        <w:jc w:val="both"/>
        <w:textAlignment w:val="baseline"/>
        <w:rPr>
          <w:rFonts w:ascii="Arial" w:hAnsi="Arial" w:cs="Arial"/>
          <w:color w:val="auto"/>
          <w:sz w:val="20"/>
          <w:szCs w:val="20"/>
          <w:u w:val="single"/>
        </w:rPr>
      </w:pPr>
      <w:r w:rsidRPr="002653DB">
        <w:rPr>
          <w:rFonts w:ascii="Arial" w:hAnsi="Arial" w:cs="Arial"/>
          <w:color w:val="auto"/>
          <w:sz w:val="20"/>
          <w:szCs w:val="20"/>
          <w:u w:val="single"/>
        </w:rPr>
        <w:t>Classificação dos Versos</w:t>
      </w:r>
    </w:p>
    <w:p w14:paraId="0B7248AE" w14:textId="77777777" w:rsidR="00B7310C" w:rsidRPr="002653DB" w:rsidRDefault="00B7310C" w:rsidP="00B7310C">
      <w:pPr>
        <w:pStyle w:val="NormalWeb"/>
        <w:spacing w:before="0" w:beforeAutospacing="0" w:after="0" w:afterAutospacing="0"/>
        <w:ind w:left="-567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2653DB">
        <w:rPr>
          <w:rFonts w:ascii="Arial" w:hAnsi="Arial" w:cs="Arial"/>
          <w:sz w:val="20"/>
          <w:szCs w:val="20"/>
        </w:rPr>
        <w:t>Mediante o número de sílabas poéticas, os versos são classificados da seguinte forma:</w:t>
      </w:r>
    </w:p>
    <w:p w14:paraId="3A5AF189" w14:textId="77777777" w:rsidR="00B7310C" w:rsidRPr="002653DB" w:rsidRDefault="00B7310C" w:rsidP="00B7310C">
      <w:pPr>
        <w:numPr>
          <w:ilvl w:val="0"/>
          <w:numId w:val="2"/>
        </w:numPr>
        <w:spacing w:after="0" w:line="240" w:lineRule="auto"/>
        <w:ind w:left="-567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2653DB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Monossílabos</w:t>
      </w:r>
      <w:r w:rsidRPr="002653DB">
        <w:rPr>
          <w:rFonts w:ascii="Arial" w:hAnsi="Arial" w:cs="Arial"/>
          <w:sz w:val="20"/>
          <w:szCs w:val="20"/>
        </w:rPr>
        <w:t> - 1 sílaba</w:t>
      </w:r>
    </w:p>
    <w:p w14:paraId="4DF0E2B2" w14:textId="77777777" w:rsidR="00B7310C" w:rsidRPr="002653DB" w:rsidRDefault="00B7310C" w:rsidP="00B7310C">
      <w:pPr>
        <w:numPr>
          <w:ilvl w:val="0"/>
          <w:numId w:val="2"/>
        </w:numPr>
        <w:spacing w:after="0" w:line="240" w:lineRule="auto"/>
        <w:ind w:left="-567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2653DB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Dissílabos</w:t>
      </w:r>
      <w:r w:rsidRPr="002653DB">
        <w:rPr>
          <w:rFonts w:ascii="Arial" w:hAnsi="Arial" w:cs="Arial"/>
          <w:sz w:val="20"/>
          <w:szCs w:val="20"/>
        </w:rPr>
        <w:t> - 2 sílabas</w:t>
      </w:r>
    </w:p>
    <w:p w14:paraId="2D359CE8" w14:textId="77777777" w:rsidR="00B7310C" w:rsidRPr="002653DB" w:rsidRDefault="00B7310C" w:rsidP="00B7310C">
      <w:pPr>
        <w:numPr>
          <w:ilvl w:val="0"/>
          <w:numId w:val="2"/>
        </w:numPr>
        <w:spacing w:after="0" w:line="240" w:lineRule="auto"/>
        <w:ind w:left="-567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2653DB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Trissílabos</w:t>
      </w:r>
      <w:r w:rsidRPr="002653DB">
        <w:rPr>
          <w:rFonts w:ascii="Arial" w:hAnsi="Arial" w:cs="Arial"/>
          <w:sz w:val="20"/>
          <w:szCs w:val="20"/>
        </w:rPr>
        <w:t> - 3 sílabas</w:t>
      </w:r>
    </w:p>
    <w:p w14:paraId="7CD14CBD" w14:textId="77777777" w:rsidR="00B7310C" w:rsidRPr="002653DB" w:rsidRDefault="00B7310C" w:rsidP="00B7310C">
      <w:pPr>
        <w:numPr>
          <w:ilvl w:val="0"/>
          <w:numId w:val="2"/>
        </w:numPr>
        <w:spacing w:after="0" w:line="240" w:lineRule="auto"/>
        <w:ind w:left="-567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2653DB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Tetrassílabos</w:t>
      </w:r>
      <w:r w:rsidRPr="002653DB">
        <w:rPr>
          <w:rFonts w:ascii="Arial" w:hAnsi="Arial" w:cs="Arial"/>
          <w:sz w:val="20"/>
          <w:szCs w:val="20"/>
        </w:rPr>
        <w:t> - 4 sílabas</w:t>
      </w:r>
    </w:p>
    <w:p w14:paraId="0479F469" w14:textId="77777777" w:rsidR="00B7310C" w:rsidRPr="002653DB" w:rsidRDefault="00B7310C" w:rsidP="00B7310C">
      <w:pPr>
        <w:numPr>
          <w:ilvl w:val="0"/>
          <w:numId w:val="2"/>
        </w:numPr>
        <w:spacing w:after="0" w:line="240" w:lineRule="auto"/>
        <w:ind w:left="-567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2653DB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Pentassílabos</w:t>
      </w:r>
      <w:r w:rsidRPr="002653DB">
        <w:rPr>
          <w:rFonts w:ascii="Arial" w:hAnsi="Arial" w:cs="Arial"/>
          <w:sz w:val="20"/>
          <w:szCs w:val="20"/>
        </w:rPr>
        <w:t> (ou Redondilha Menor) - 5 sílabas</w:t>
      </w:r>
    </w:p>
    <w:p w14:paraId="55A21C76" w14:textId="77777777" w:rsidR="00B7310C" w:rsidRPr="002653DB" w:rsidRDefault="00B7310C" w:rsidP="00B7310C">
      <w:pPr>
        <w:numPr>
          <w:ilvl w:val="0"/>
          <w:numId w:val="2"/>
        </w:numPr>
        <w:spacing w:after="0" w:line="240" w:lineRule="auto"/>
        <w:ind w:left="-567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2653DB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Hexassílabos</w:t>
      </w:r>
      <w:r w:rsidRPr="002653DB">
        <w:rPr>
          <w:rFonts w:ascii="Arial" w:hAnsi="Arial" w:cs="Arial"/>
          <w:sz w:val="20"/>
          <w:szCs w:val="20"/>
        </w:rPr>
        <w:t xml:space="preserve"> (ou </w:t>
      </w:r>
      <w:proofErr w:type="spellStart"/>
      <w:r w:rsidRPr="002653DB">
        <w:rPr>
          <w:rFonts w:ascii="Arial" w:hAnsi="Arial" w:cs="Arial"/>
          <w:sz w:val="20"/>
          <w:szCs w:val="20"/>
        </w:rPr>
        <w:t>Heróico</w:t>
      </w:r>
      <w:proofErr w:type="spellEnd"/>
      <w:r w:rsidRPr="002653DB">
        <w:rPr>
          <w:rFonts w:ascii="Arial" w:hAnsi="Arial" w:cs="Arial"/>
          <w:sz w:val="20"/>
          <w:szCs w:val="20"/>
        </w:rPr>
        <w:t xml:space="preserve"> Quebrado) - 6 sílabas</w:t>
      </w:r>
    </w:p>
    <w:p w14:paraId="472ABD2C" w14:textId="77777777" w:rsidR="00B7310C" w:rsidRPr="002653DB" w:rsidRDefault="00B7310C" w:rsidP="00B7310C">
      <w:pPr>
        <w:numPr>
          <w:ilvl w:val="0"/>
          <w:numId w:val="2"/>
        </w:numPr>
        <w:spacing w:after="0" w:line="240" w:lineRule="auto"/>
        <w:ind w:left="-567" w:right="-71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2653DB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Heptassílabos</w:t>
      </w:r>
      <w:proofErr w:type="spellEnd"/>
      <w:r w:rsidRPr="002653DB">
        <w:rPr>
          <w:rFonts w:ascii="Arial" w:hAnsi="Arial" w:cs="Arial"/>
          <w:sz w:val="20"/>
          <w:szCs w:val="20"/>
        </w:rPr>
        <w:t> (Redondilha Maior) - 7 sílabas</w:t>
      </w:r>
    </w:p>
    <w:p w14:paraId="4DA826D0" w14:textId="77777777" w:rsidR="00B7310C" w:rsidRPr="002653DB" w:rsidRDefault="00B7310C" w:rsidP="00B7310C">
      <w:pPr>
        <w:numPr>
          <w:ilvl w:val="0"/>
          <w:numId w:val="2"/>
        </w:numPr>
        <w:spacing w:after="0" w:line="240" w:lineRule="auto"/>
        <w:ind w:left="-567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2653DB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Octossílabos</w:t>
      </w:r>
      <w:r w:rsidRPr="002653DB">
        <w:rPr>
          <w:rFonts w:ascii="Arial" w:hAnsi="Arial" w:cs="Arial"/>
          <w:sz w:val="20"/>
          <w:szCs w:val="20"/>
        </w:rPr>
        <w:t> - 8 sílabas</w:t>
      </w:r>
    </w:p>
    <w:p w14:paraId="46E5CDA2" w14:textId="77777777" w:rsidR="00B7310C" w:rsidRPr="002653DB" w:rsidRDefault="00B7310C" w:rsidP="00B7310C">
      <w:pPr>
        <w:numPr>
          <w:ilvl w:val="0"/>
          <w:numId w:val="2"/>
        </w:numPr>
        <w:spacing w:after="0" w:line="240" w:lineRule="auto"/>
        <w:ind w:left="-567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2653DB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Eneassílabos</w:t>
      </w:r>
      <w:r w:rsidRPr="002653DB">
        <w:rPr>
          <w:rFonts w:ascii="Arial" w:hAnsi="Arial" w:cs="Arial"/>
          <w:sz w:val="20"/>
          <w:szCs w:val="20"/>
        </w:rPr>
        <w:t> - 9 sílabas</w:t>
      </w:r>
    </w:p>
    <w:p w14:paraId="790E920B" w14:textId="77777777" w:rsidR="00B7310C" w:rsidRPr="002653DB" w:rsidRDefault="00B7310C" w:rsidP="00B7310C">
      <w:pPr>
        <w:numPr>
          <w:ilvl w:val="0"/>
          <w:numId w:val="2"/>
        </w:numPr>
        <w:spacing w:after="0" w:line="240" w:lineRule="auto"/>
        <w:ind w:left="-567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2653DB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Decassílabos</w:t>
      </w:r>
      <w:r w:rsidRPr="002653DB">
        <w:rPr>
          <w:rFonts w:ascii="Arial" w:hAnsi="Arial" w:cs="Arial"/>
          <w:sz w:val="20"/>
          <w:szCs w:val="20"/>
        </w:rPr>
        <w:t> - 10 sílabas</w:t>
      </w:r>
    </w:p>
    <w:p w14:paraId="3F05BA2A" w14:textId="77777777" w:rsidR="00B7310C" w:rsidRPr="002653DB" w:rsidRDefault="00B7310C" w:rsidP="00B7310C">
      <w:pPr>
        <w:numPr>
          <w:ilvl w:val="0"/>
          <w:numId w:val="2"/>
        </w:numPr>
        <w:spacing w:after="0" w:line="240" w:lineRule="auto"/>
        <w:ind w:left="-567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2653DB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Hendecassílabos</w:t>
      </w:r>
      <w:r w:rsidRPr="002653DB">
        <w:rPr>
          <w:rFonts w:ascii="Arial" w:hAnsi="Arial" w:cs="Arial"/>
          <w:sz w:val="20"/>
          <w:szCs w:val="20"/>
        </w:rPr>
        <w:t> - 11 sílabas</w:t>
      </w:r>
    </w:p>
    <w:p w14:paraId="59C3B4FF" w14:textId="77777777" w:rsidR="00B7310C" w:rsidRPr="002653DB" w:rsidRDefault="00B7310C" w:rsidP="00B7310C">
      <w:pPr>
        <w:numPr>
          <w:ilvl w:val="0"/>
          <w:numId w:val="2"/>
        </w:numPr>
        <w:spacing w:after="0" w:line="240" w:lineRule="auto"/>
        <w:ind w:left="-567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2653DB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Dodecassílabos</w:t>
      </w:r>
      <w:r w:rsidRPr="002653DB">
        <w:rPr>
          <w:rFonts w:ascii="Arial" w:hAnsi="Arial" w:cs="Arial"/>
          <w:sz w:val="20"/>
          <w:szCs w:val="20"/>
        </w:rPr>
        <w:t> - 12 sílabas</w:t>
      </w:r>
    </w:p>
    <w:p w14:paraId="44038F60" w14:textId="77777777" w:rsidR="00B7310C" w:rsidRPr="002653DB" w:rsidRDefault="00B7310C" w:rsidP="00B7310C">
      <w:pPr>
        <w:numPr>
          <w:ilvl w:val="0"/>
          <w:numId w:val="2"/>
        </w:numPr>
        <w:spacing w:after="0" w:line="240" w:lineRule="auto"/>
        <w:ind w:left="-567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2653DB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Bárbaros</w:t>
      </w:r>
      <w:r w:rsidRPr="002653DB">
        <w:rPr>
          <w:rFonts w:ascii="Arial" w:hAnsi="Arial" w:cs="Arial"/>
          <w:sz w:val="20"/>
          <w:szCs w:val="20"/>
        </w:rPr>
        <w:t> - mais do que 12 sílabas</w:t>
      </w:r>
    </w:p>
    <w:p w14:paraId="57A02F90" w14:textId="77777777" w:rsidR="00B7310C" w:rsidRPr="002653DB" w:rsidRDefault="00B7310C" w:rsidP="00B7310C">
      <w:pPr>
        <w:pStyle w:val="NormalWeb"/>
        <w:spacing w:before="0" w:beforeAutospacing="0" w:after="0" w:afterAutospacing="0"/>
        <w:ind w:left="-567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2653DB">
        <w:rPr>
          <w:rFonts w:ascii="Arial" w:hAnsi="Arial" w:cs="Arial"/>
          <w:sz w:val="20"/>
          <w:szCs w:val="20"/>
        </w:rPr>
        <w:t>Quando os versos têm o mesmo número de sílabas poéticas, ou seja, são regulares, eles recebem o nome de </w:t>
      </w:r>
      <w:r w:rsidRPr="002653DB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isométricos</w:t>
      </w:r>
      <w:r w:rsidRPr="002653DB">
        <w:rPr>
          <w:rFonts w:ascii="Arial" w:hAnsi="Arial" w:cs="Arial"/>
          <w:sz w:val="20"/>
          <w:szCs w:val="20"/>
        </w:rPr>
        <w:t>.</w:t>
      </w:r>
    </w:p>
    <w:p w14:paraId="374D9169" w14:textId="77777777" w:rsidR="00B7310C" w:rsidRPr="002653DB" w:rsidRDefault="00B7310C" w:rsidP="00B7310C">
      <w:pPr>
        <w:pStyle w:val="NormalWeb"/>
        <w:spacing w:before="0" w:beforeAutospacing="0" w:after="0" w:afterAutospacing="0"/>
        <w:ind w:left="-567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2653DB">
        <w:rPr>
          <w:rFonts w:ascii="Arial" w:hAnsi="Arial" w:cs="Arial"/>
          <w:sz w:val="20"/>
          <w:szCs w:val="20"/>
        </w:rPr>
        <w:t>Camões compôs todo “Os Lusíadas” em decassílabos, sendo assim, considerada o melhor exemplo de versos isométricos.</w:t>
      </w:r>
    </w:p>
    <w:p w14:paraId="35D04AC7" w14:textId="77777777" w:rsidR="00B7310C" w:rsidRPr="002653DB" w:rsidRDefault="00B7310C" w:rsidP="00B7310C">
      <w:pPr>
        <w:pStyle w:val="NormalWeb"/>
        <w:spacing w:before="0" w:beforeAutospacing="0" w:after="0" w:afterAutospacing="0"/>
        <w:ind w:left="-567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2653DB">
        <w:rPr>
          <w:rFonts w:ascii="Arial" w:hAnsi="Arial" w:cs="Arial"/>
          <w:sz w:val="20"/>
          <w:szCs w:val="20"/>
        </w:rPr>
        <w:t>Por outro lado, quando os versos não apresentam regularidade, são chamados de </w:t>
      </w:r>
      <w:proofErr w:type="spellStart"/>
      <w:r w:rsidRPr="002653DB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heterométricos</w:t>
      </w:r>
      <w:proofErr w:type="spellEnd"/>
      <w:r w:rsidRPr="002653DB">
        <w:rPr>
          <w:rFonts w:ascii="Arial" w:hAnsi="Arial" w:cs="Arial"/>
          <w:sz w:val="20"/>
          <w:szCs w:val="20"/>
        </w:rPr>
        <w:t>, bem como são chamados de </w:t>
      </w:r>
      <w:r w:rsidRPr="002653DB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versos livres</w:t>
      </w:r>
      <w:r w:rsidRPr="002653DB">
        <w:rPr>
          <w:rFonts w:ascii="Arial" w:hAnsi="Arial" w:cs="Arial"/>
          <w:sz w:val="20"/>
          <w:szCs w:val="20"/>
        </w:rPr>
        <w:t xml:space="preserve"> aqueles que não obedecem </w:t>
      </w:r>
      <w:r>
        <w:rPr>
          <w:rFonts w:ascii="Arial" w:hAnsi="Arial" w:cs="Arial"/>
          <w:sz w:val="20"/>
          <w:szCs w:val="20"/>
        </w:rPr>
        <w:t xml:space="preserve">a </w:t>
      </w:r>
      <w:r w:rsidRPr="002653DB">
        <w:rPr>
          <w:rFonts w:ascii="Arial" w:hAnsi="Arial" w:cs="Arial"/>
          <w:sz w:val="20"/>
          <w:szCs w:val="20"/>
        </w:rPr>
        <w:t>qualquer forma.</w:t>
      </w:r>
    </w:p>
    <w:p w14:paraId="12D181C6" w14:textId="77777777" w:rsidR="00B7310C" w:rsidRPr="002653DB" w:rsidRDefault="00B7310C" w:rsidP="00B7310C">
      <w:pPr>
        <w:pStyle w:val="NormalWeb"/>
        <w:spacing w:before="0" w:beforeAutospacing="0" w:after="0" w:afterAutospacing="0"/>
        <w:ind w:left="-567" w:right="-710"/>
        <w:jc w:val="both"/>
        <w:textAlignment w:val="baseline"/>
        <w:rPr>
          <w:rFonts w:ascii="Arial" w:hAnsi="Arial" w:cs="Arial"/>
          <w:sz w:val="20"/>
          <w:szCs w:val="20"/>
        </w:rPr>
      </w:pPr>
      <w:r w:rsidRPr="002653DB">
        <w:rPr>
          <w:rFonts w:ascii="Arial" w:hAnsi="Arial" w:cs="Arial"/>
          <w:sz w:val="20"/>
          <w:szCs w:val="20"/>
        </w:rPr>
        <w:t>Os versos livres foram largamente utilizados pelos modernistas, de modo que a liberdade e o abandono das formas fixas fo</w:t>
      </w:r>
      <w:r>
        <w:rPr>
          <w:rFonts w:ascii="Arial" w:hAnsi="Arial" w:cs="Arial"/>
          <w:sz w:val="20"/>
          <w:szCs w:val="20"/>
        </w:rPr>
        <w:t>ram</w:t>
      </w:r>
      <w:r w:rsidRPr="002653DB">
        <w:rPr>
          <w:rFonts w:ascii="Arial" w:hAnsi="Arial" w:cs="Arial"/>
          <w:sz w:val="20"/>
          <w:szCs w:val="20"/>
        </w:rPr>
        <w:t xml:space="preserve"> das principais caraterísticas da Escola Moderna.</w:t>
      </w:r>
    </w:p>
    <w:p w14:paraId="0A6C355E" w14:textId="77777777" w:rsidR="00B7310C" w:rsidRDefault="00B7310C" w:rsidP="00B7310C">
      <w:pPr>
        <w:jc w:val="both"/>
        <w:rPr>
          <w:rFonts w:ascii="Arial" w:hAnsi="Arial" w:cs="Arial"/>
          <w:b/>
        </w:rPr>
      </w:pPr>
    </w:p>
    <w:p w14:paraId="7447FF9B" w14:textId="77777777" w:rsidR="00B7310C" w:rsidRDefault="00B7310C" w:rsidP="00B7310C">
      <w:pPr>
        <w:jc w:val="both"/>
        <w:rPr>
          <w:rFonts w:ascii="Arial" w:hAnsi="Arial" w:cs="Arial"/>
          <w:b/>
        </w:rPr>
      </w:pPr>
    </w:p>
    <w:p w14:paraId="0925E0D0" w14:textId="77777777" w:rsidR="00B7310C" w:rsidRPr="00D37E44" w:rsidRDefault="00B7310C" w:rsidP="00B7310C">
      <w:pPr>
        <w:pStyle w:val="NormalWeb"/>
        <w:spacing w:before="0" w:beforeAutospacing="0" w:after="360" w:afterAutospacing="0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Na poesia, as </w:t>
      </w:r>
      <w:r w:rsidRPr="00D37E44">
        <w:rPr>
          <w:rStyle w:val="Forte"/>
          <w:rFonts w:ascii="Arial" w:hAnsi="Arial" w:cs="Arial"/>
          <w:sz w:val="20"/>
          <w:szCs w:val="20"/>
        </w:rPr>
        <w:t>rimas</w:t>
      </w:r>
      <w:r w:rsidRPr="00D37E44">
        <w:rPr>
          <w:rFonts w:ascii="Arial" w:hAnsi="Arial" w:cs="Arial"/>
          <w:sz w:val="20"/>
          <w:szCs w:val="20"/>
        </w:rPr>
        <w:t> se caracterizam pela repetição de sons no final de dois ou mais versos, conferindo musicalidade ao poema. As rimas podem ser classificadas quanto à fonética, quanto ao valor, quanto à acentuação e quanto à posição no verso e na estrofe.</w:t>
      </w:r>
    </w:p>
    <w:p w14:paraId="0D2E36A6" w14:textId="77777777" w:rsidR="00B7310C" w:rsidRPr="00D37E44" w:rsidRDefault="00B7310C" w:rsidP="00B7310C">
      <w:pPr>
        <w:pStyle w:val="Ttulo2"/>
        <w:ind w:left="-709" w:right="-852"/>
        <w:jc w:val="both"/>
        <w:rPr>
          <w:rFonts w:ascii="Arial" w:hAnsi="Arial" w:cs="Arial"/>
          <w:color w:val="auto"/>
          <w:sz w:val="20"/>
          <w:szCs w:val="20"/>
        </w:rPr>
      </w:pPr>
      <w:r w:rsidRPr="00D37E44">
        <w:rPr>
          <w:rFonts w:ascii="Arial" w:hAnsi="Arial" w:cs="Arial"/>
          <w:color w:val="auto"/>
          <w:sz w:val="20"/>
          <w:szCs w:val="20"/>
        </w:rPr>
        <w:t>Classificação quanto à fonética</w:t>
      </w:r>
    </w:p>
    <w:p w14:paraId="40F342CA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Style w:val="Forte"/>
          <w:rFonts w:ascii="Arial" w:hAnsi="Arial" w:cs="Arial"/>
          <w:sz w:val="20"/>
          <w:szCs w:val="20"/>
        </w:rPr>
        <w:t>Rima perfeita ou consoante</w:t>
      </w:r>
      <w:r w:rsidRPr="00D37E44">
        <w:rPr>
          <w:rFonts w:ascii="Arial" w:hAnsi="Arial" w:cs="Arial"/>
          <w:sz w:val="20"/>
          <w:szCs w:val="20"/>
        </w:rPr>
        <w:t>: Em que há correspondência total de sons, havendo repetição tanto dos sons vocálicos como dos sons consonantais.</w:t>
      </w:r>
    </w:p>
    <w:p w14:paraId="4F5619F8" w14:textId="77777777" w:rsidR="00B7310C" w:rsidRPr="00D37E44" w:rsidRDefault="00B7310C" w:rsidP="00B7310C">
      <w:pPr>
        <w:numPr>
          <w:ilvl w:val="0"/>
          <w:numId w:val="4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fal</w:t>
      </w:r>
      <w:r w:rsidRPr="00D37E44">
        <w:rPr>
          <w:rStyle w:val="Forte"/>
          <w:rFonts w:ascii="Arial" w:hAnsi="Arial" w:cs="Arial"/>
          <w:sz w:val="20"/>
          <w:szCs w:val="20"/>
        </w:rPr>
        <w:t>ado</w:t>
      </w:r>
      <w:r w:rsidRPr="00D37E44">
        <w:rPr>
          <w:rFonts w:ascii="Arial" w:hAnsi="Arial" w:cs="Arial"/>
          <w:sz w:val="20"/>
          <w:szCs w:val="20"/>
        </w:rPr>
        <w:t>/cant</w:t>
      </w:r>
      <w:r w:rsidRPr="00D37E44">
        <w:rPr>
          <w:rStyle w:val="Forte"/>
          <w:rFonts w:ascii="Arial" w:hAnsi="Arial" w:cs="Arial"/>
          <w:sz w:val="20"/>
          <w:szCs w:val="20"/>
        </w:rPr>
        <w:t>ado</w:t>
      </w:r>
      <w:r w:rsidRPr="00D37E44">
        <w:rPr>
          <w:rFonts w:ascii="Arial" w:hAnsi="Arial" w:cs="Arial"/>
          <w:sz w:val="20"/>
          <w:szCs w:val="20"/>
        </w:rPr>
        <w:t>;</w:t>
      </w:r>
    </w:p>
    <w:p w14:paraId="352F3016" w14:textId="77777777" w:rsidR="00B7310C" w:rsidRPr="00D37E44" w:rsidRDefault="00B7310C" w:rsidP="00B7310C">
      <w:pPr>
        <w:numPr>
          <w:ilvl w:val="0"/>
          <w:numId w:val="4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pre</w:t>
      </w:r>
      <w:r w:rsidRPr="00D37E44">
        <w:rPr>
          <w:rStyle w:val="Forte"/>
          <w:rFonts w:ascii="Arial" w:hAnsi="Arial" w:cs="Arial"/>
          <w:sz w:val="20"/>
          <w:szCs w:val="20"/>
        </w:rPr>
        <w:t>sente</w:t>
      </w:r>
      <w:r w:rsidRPr="00D37E44">
        <w:rPr>
          <w:rFonts w:ascii="Arial" w:hAnsi="Arial" w:cs="Arial"/>
          <w:sz w:val="20"/>
          <w:szCs w:val="20"/>
        </w:rPr>
        <w:t>/au</w:t>
      </w:r>
      <w:r w:rsidRPr="00D37E44">
        <w:rPr>
          <w:rStyle w:val="Forte"/>
          <w:rFonts w:ascii="Arial" w:hAnsi="Arial" w:cs="Arial"/>
          <w:sz w:val="20"/>
          <w:szCs w:val="20"/>
        </w:rPr>
        <w:t>sente</w:t>
      </w:r>
      <w:r w:rsidRPr="00D37E44">
        <w:rPr>
          <w:rFonts w:ascii="Arial" w:hAnsi="Arial" w:cs="Arial"/>
          <w:sz w:val="20"/>
          <w:szCs w:val="20"/>
        </w:rPr>
        <w:t>;</w:t>
      </w:r>
    </w:p>
    <w:p w14:paraId="6E549288" w14:textId="77777777" w:rsidR="00B7310C" w:rsidRPr="00D37E44" w:rsidRDefault="00B7310C" w:rsidP="00B7310C">
      <w:pPr>
        <w:numPr>
          <w:ilvl w:val="0"/>
          <w:numId w:val="4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particulari</w:t>
      </w:r>
      <w:r w:rsidRPr="00D37E44">
        <w:rPr>
          <w:rStyle w:val="Forte"/>
          <w:rFonts w:ascii="Arial" w:hAnsi="Arial" w:cs="Arial"/>
          <w:sz w:val="20"/>
          <w:szCs w:val="20"/>
        </w:rPr>
        <w:t>dade</w:t>
      </w:r>
      <w:r w:rsidRPr="00D37E44">
        <w:rPr>
          <w:rFonts w:ascii="Arial" w:hAnsi="Arial" w:cs="Arial"/>
          <w:sz w:val="20"/>
          <w:szCs w:val="20"/>
        </w:rPr>
        <w:t>/dificul</w:t>
      </w:r>
      <w:r w:rsidRPr="00D37E44">
        <w:rPr>
          <w:rStyle w:val="Forte"/>
          <w:rFonts w:ascii="Arial" w:hAnsi="Arial" w:cs="Arial"/>
          <w:sz w:val="20"/>
          <w:szCs w:val="20"/>
        </w:rPr>
        <w:t>dade</w:t>
      </w:r>
      <w:r w:rsidRPr="00D37E44">
        <w:rPr>
          <w:rFonts w:ascii="Arial" w:hAnsi="Arial" w:cs="Arial"/>
          <w:sz w:val="20"/>
          <w:szCs w:val="20"/>
        </w:rPr>
        <w:t>.</w:t>
      </w:r>
    </w:p>
    <w:p w14:paraId="3D8663BE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Style w:val="Forte"/>
          <w:rFonts w:ascii="Arial" w:hAnsi="Arial" w:cs="Arial"/>
          <w:sz w:val="20"/>
          <w:szCs w:val="20"/>
        </w:rPr>
        <w:t>Rima imperfeita</w:t>
      </w:r>
      <w:r w:rsidRPr="00D37E44">
        <w:rPr>
          <w:rFonts w:ascii="Arial" w:hAnsi="Arial" w:cs="Arial"/>
          <w:sz w:val="20"/>
          <w:szCs w:val="20"/>
        </w:rPr>
        <w:t>: Em que apenas há correspondência parcial de sons. Pode ser toante ou aliterante.</w:t>
      </w:r>
      <w:r w:rsidRPr="00D37E44">
        <w:rPr>
          <w:rFonts w:ascii="Arial" w:hAnsi="Arial" w:cs="Arial"/>
          <w:sz w:val="20"/>
          <w:szCs w:val="20"/>
        </w:rPr>
        <w:br/>
      </w:r>
      <w:r w:rsidRPr="00D37E44">
        <w:rPr>
          <w:rFonts w:ascii="Arial" w:hAnsi="Arial" w:cs="Arial"/>
          <w:sz w:val="20"/>
          <w:szCs w:val="20"/>
        </w:rPr>
        <w:br/>
      </w:r>
      <w:r w:rsidRPr="00D37E44">
        <w:rPr>
          <w:rStyle w:val="Forte"/>
          <w:rFonts w:ascii="Arial" w:hAnsi="Arial" w:cs="Arial"/>
          <w:sz w:val="20"/>
          <w:szCs w:val="20"/>
        </w:rPr>
        <w:t>Rima toante (ou assonante)</w:t>
      </w:r>
      <w:r w:rsidRPr="00D37E44">
        <w:rPr>
          <w:rFonts w:ascii="Arial" w:hAnsi="Arial" w:cs="Arial"/>
          <w:sz w:val="20"/>
          <w:szCs w:val="20"/>
        </w:rPr>
        <w:t>: Em que há apenas a repetição dos sons vocálicos.</w:t>
      </w:r>
    </w:p>
    <w:p w14:paraId="67AD3F12" w14:textId="77777777" w:rsidR="00B7310C" w:rsidRPr="00D37E44" w:rsidRDefault="00B7310C" w:rsidP="00B7310C">
      <w:pPr>
        <w:numPr>
          <w:ilvl w:val="0"/>
          <w:numId w:val="5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b</w:t>
      </w:r>
      <w:r w:rsidRPr="00D37E44">
        <w:rPr>
          <w:rStyle w:val="Forte"/>
          <w:rFonts w:ascii="Arial" w:hAnsi="Arial" w:cs="Arial"/>
          <w:sz w:val="20"/>
          <w:szCs w:val="20"/>
        </w:rPr>
        <w:t>o</w:t>
      </w:r>
      <w:r w:rsidRPr="00D37E44">
        <w:rPr>
          <w:rFonts w:ascii="Arial" w:hAnsi="Arial" w:cs="Arial"/>
          <w:sz w:val="20"/>
          <w:szCs w:val="20"/>
        </w:rPr>
        <w:t>c</w:t>
      </w:r>
      <w:r w:rsidRPr="00D37E44">
        <w:rPr>
          <w:rStyle w:val="Forte"/>
          <w:rFonts w:ascii="Arial" w:hAnsi="Arial" w:cs="Arial"/>
          <w:sz w:val="20"/>
          <w:szCs w:val="20"/>
        </w:rPr>
        <w:t>a</w:t>
      </w:r>
      <w:r w:rsidRPr="00D37E44">
        <w:rPr>
          <w:rFonts w:ascii="Arial" w:hAnsi="Arial" w:cs="Arial"/>
          <w:sz w:val="20"/>
          <w:szCs w:val="20"/>
        </w:rPr>
        <w:t>/m</w:t>
      </w:r>
      <w:r w:rsidRPr="00D37E44">
        <w:rPr>
          <w:rStyle w:val="Forte"/>
          <w:rFonts w:ascii="Arial" w:hAnsi="Arial" w:cs="Arial"/>
          <w:sz w:val="20"/>
          <w:szCs w:val="20"/>
        </w:rPr>
        <w:t>o</w:t>
      </w:r>
      <w:r w:rsidRPr="00D37E44">
        <w:rPr>
          <w:rFonts w:ascii="Arial" w:hAnsi="Arial" w:cs="Arial"/>
          <w:sz w:val="20"/>
          <w:szCs w:val="20"/>
        </w:rPr>
        <w:t>ç</w:t>
      </w:r>
      <w:r w:rsidRPr="00D37E44">
        <w:rPr>
          <w:rStyle w:val="Forte"/>
          <w:rFonts w:ascii="Arial" w:hAnsi="Arial" w:cs="Arial"/>
          <w:sz w:val="20"/>
          <w:szCs w:val="20"/>
        </w:rPr>
        <w:t>a</w:t>
      </w:r>
      <w:r w:rsidRPr="00D37E44">
        <w:rPr>
          <w:rFonts w:ascii="Arial" w:hAnsi="Arial" w:cs="Arial"/>
          <w:sz w:val="20"/>
          <w:szCs w:val="20"/>
        </w:rPr>
        <w:t>;</w:t>
      </w:r>
    </w:p>
    <w:p w14:paraId="7C598794" w14:textId="77777777" w:rsidR="00B7310C" w:rsidRPr="00D37E44" w:rsidRDefault="00B7310C" w:rsidP="00B7310C">
      <w:pPr>
        <w:numPr>
          <w:ilvl w:val="0"/>
          <w:numId w:val="5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p</w:t>
      </w:r>
      <w:r w:rsidRPr="00D37E44">
        <w:rPr>
          <w:rStyle w:val="Forte"/>
          <w:rFonts w:ascii="Arial" w:hAnsi="Arial" w:cs="Arial"/>
          <w:sz w:val="20"/>
          <w:szCs w:val="20"/>
        </w:rPr>
        <w:t>á</w:t>
      </w:r>
      <w:r w:rsidRPr="00D37E44">
        <w:rPr>
          <w:rFonts w:ascii="Arial" w:hAnsi="Arial" w:cs="Arial"/>
          <w:sz w:val="20"/>
          <w:szCs w:val="20"/>
        </w:rPr>
        <w:t>l</w:t>
      </w:r>
      <w:r w:rsidRPr="00D37E44">
        <w:rPr>
          <w:rStyle w:val="Forte"/>
          <w:rFonts w:ascii="Arial" w:hAnsi="Arial" w:cs="Arial"/>
          <w:sz w:val="20"/>
          <w:szCs w:val="20"/>
        </w:rPr>
        <w:t>i</w:t>
      </w:r>
      <w:r w:rsidRPr="00D37E44">
        <w:rPr>
          <w:rFonts w:ascii="Arial" w:hAnsi="Arial" w:cs="Arial"/>
          <w:sz w:val="20"/>
          <w:szCs w:val="20"/>
        </w:rPr>
        <w:t>d</w:t>
      </w:r>
      <w:r w:rsidRPr="00D37E44">
        <w:rPr>
          <w:rStyle w:val="Forte"/>
          <w:rFonts w:ascii="Arial" w:hAnsi="Arial" w:cs="Arial"/>
          <w:sz w:val="20"/>
          <w:szCs w:val="20"/>
        </w:rPr>
        <w:t>a</w:t>
      </w:r>
      <w:r w:rsidRPr="00D37E44">
        <w:rPr>
          <w:rFonts w:ascii="Arial" w:hAnsi="Arial" w:cs="Arial"/>
          <w:sz w:val="20"/>
          <w:szCs w:val="20"/>
        </w:rPr>
        <w:t>/l</w:t>
      </w:r>
      <w:r w:rsidRPr="00D37E44">
        <w:rPr>
          <w:rStyle w:val="Forte"/>
          <w:rFonts w:ascii="Arial" w:hAnsi="Arial" w:cs="Arial"/>
          <w:sz w:val="20"/>
          <w:szCs w:val="20"/>
        </w:rPr>
        <w:t>á</w:t>
      </w:r>
      <w:r w:rsidRPr="00D37E44">
        <w:rPr>
          <w:rFonts w:ascii="Arial" w:hAnsi="Arial" w:cs="Arial"/>
          <w:sz w:val="20"/>
          <w:szCs w:val="20"/>
        </w:rPr>
        <w:t>gr</w:t>
      </w:r>
      <w:r w:rsidRPr="00D37E44">
        <w:rPr>
          <w:rStyle w:val="Forte"/>
          <w:rFonts w:ascii="Arial" w:hAnsi="Arial" w:cs="Arial"/>
          <w:sz w:val="20"/>
          <w:szCs w:val="20"/>
        </w:rPr>
        <w:t>i</w:t>
      </w:r>
      <w:r w:rsidRPr="00D37E44">
        <w:rPr>
          <w:rFonts w:ascii="Arial" w:hAnsi="Arial" w:cs="Arial"/>
          <w:sz w:val="20"/>
          <w:szCs w:val="20"/>
        </w:rPr>
        <w:t>m</w:t>
      </w:r>
      <w:r w:rsidRPr="00D37E44">
        <w:rPr>
          <w:rStyle w:val="Forte"/>
          <w:rFonts w:ascii="Arial" w:hAnsi="Arial" w:cs="Arial"/>
          <w:sz w:val="20"/>
          <w:szCs w:val="20"/>
        </w:rPr>
        <w:t>a</w:t>
      </w:r>
      <w:r w:rsidRPr="00D37E44">
        <w:rPr>
          <w:rFonts w:ascii="Arial" w:hAnsi="Arial" w:cs="Arial"/>
          <w:sz w:val="20"/>
          <w:szCs w:val="20"/>
        </w:rPr>
        <w:t>;</w:t>
      </w:r>
    </w:p>
    <w:p w14:paraId="11B32424" w14:textId="77777777" w:rsidR="00B7310C" w:rsidRPr="00D37E44" w:rsidRDefault="00B7310C" w:rsidP="00B7310C">
      <w:pPr>
        <w:numPr>
          <w:ilvl w:val="0"/>
          <w:numId w:val="5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pl</w:t>
      </w:r>
      <w:r w:rsidRPr="00D37E44">
        <w:rPr>
          <w:rStyle w:val="Forte"/>
          <w:rFonts w:ascii="Arial" w:hAnsi="Arial" w:cs="Arial"/>
          <w:sz w:val="20"/>
          <w:szCs w:val="20"/>
        </w:rPr>
        <w:t>á</w:t>
      </w:r>
      <w:r w:rsidRPr="00D37E44">
        <w:rPr>
          <w:rFonts w:ascii="Arial" w:hAnsi="Arial" w:cs="Arial"/>
          <w:sz w:val="20"/>
          <w:szCs w:val="20"/>
        </w:rPr>
        <w:t>t</w:t>
      </w:r>
      <w:r w:rsidRPr="00D37E44">
        <w:rPr>
          <w:rStyle w:val="Forte"/>
          <w:rFonts w:ascii="Arial" w:hAnsi="Arial" w:cs="Arial"/>
          <w:sz w:val="20"/>
          <w:szCs w:val="20"/>
        </w:rPr>
        <w:t>a</w:t>
      </w:r>
      <w:r w:rsidRPr="00D37E44">
        <w:rPr>
          <w:rFonts w:ascii="Arial" w:hAnsi="Arial" w:cs="Arial"/>
          <w:sz w:val="20"/>
          <w:szCs w:val="20"/>
        </w:rPr>
        <w:t>n</w:t>
      </w:r>
      <w:r w:rsidRPr="00D37E44">
        <w:rPr>
          <w:rStyle w:val="Forte"/>
          <w:rFonts w:ascii="Arial" w:hAnsi="Arial" w:cs="Arial"/>
          <w:sz w:val="20"/>
          <w:szCs w:val="20"/>
        </w:rPr>
        <w:t>o</w:t>
      </w:r>
      <w:r w:rsidRPr="00D37E44">
        <w:rPr>
          <w:rFonts w:ascii="Arial" w:hAnsi="Arial" w:cs="Arial"/>
          <w:sz w:val="20"/>
          <w:szCs w:val="20"/>
        </w:rPr>
        <w:t>/</w:t>
      </w:r>
      <w:proofErr w:type="spellStart"/>
      <w:r w:rsidRPr="00D37E44">
        <w:rPr>
          <w:rFonts w:ascii="Arial" w:hAnsi="Arial" w:cs="Arial"/>
          <w:sz w:val="20"/>
          <w:szCs w:val="20"/>
        </w:rPr>
        <w:t>c</w:t>
      </w:r>
      <w:r w:rsidRPr="00D37E44">
        <w:rPr>
          <w:rStyle w:val="Forte"/>
          <w:rFonts w:ascii="Arial" w:hAnsi="Arial" w:cs="Arial"/>
          <w:sz w:val="20"/>
          <w:szCs w:val="20"/>
        </w:rPr>
        <w:t>á</w:t>
      </w:r>
      <w:r w:rsidRPr="00D37E44">
        <w:rPr>
          <w:rFonts w:ascii="Arial" w:hAnsi="Arial" w:cs="Arial"/>
          <w:sz w:val="20"/>
          <w:szCs w:val="20"/>
        </w:rPr>
        <w:t>l</w:t>
      </w:r>
      <w:r w:rsidRPr="00D37E44">
        <w:rPr>
          <w:rStyle w:val="Forte"/>
          <w:rFonts w:ascii="Arial" w:hAnsi="Arial" w:cs="Arial"/>
          <w:sz w:val="20"/>
          <w:szCs w:val="20"/>
        </w:rPr>
        <w:t>a</w:t>
      </w:r>
      <w:r w:rsidRPr="00D37E44">
        <w:rPr>
          <w:rFonts w:ascii="Arial" w:hAnsi="Arial" w:cs="Arial"/>
          <w:sz w:val="20"/>
          <w:szCs w:val="20"/>
        </w:rPr>
        <w:t>m</w:t>
      </w:r>
      <w:r w:rsidRPr="00D37E44">
        <w:rPr>
          <w:rStyle w:val="Forte"/>
          <w:rFonts w:ascii="Arial" w:hAnsi="Arial" w:cs="Arial"/>
          <w:sz w:val="20"/>
          <w:szCs w:val="20"/>
        </w:rPr>
        <w:t>o</w:t>
      </w:r>
      <w:proofErr w:type="spellEnd"/>
      <w:r w:rsidRPr="00D37E44">
        <w:rPr>
          <w:rFonts w:ascii="Arial" w:hAnsi="Arial" w:cs="Arial"/>
          <w:sz w:val="20"/>
          <w:szCs w:val="20"/>
        </w:rPr>
        <w:t>.</w:t>
      </w:r>
    </w:p>
    <w:p w14:paraId="207E37CC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Style w:val="Forte"/>
          <w:rFonts w:ascii="Arial" w:hAnsi="Arial" w:cs="Arial"/>
          <w:sz w:val="20"/>
          <w:szCs w:val="20"/>
        </w:rPr>
        <w:t>Rima aliterante</w:t>
      </w:r>
      <w:r w:rsidRPr="00D37E44">
        <w:rPr>
          <w:rFonts w:ascii="Arial" w:hAnsi="Arial" w:cs="Arial"/>
          <w:sz w:val="20"/>
          <w:szCs w:val="20"/>
        </w:rPr>
        <w:t>: Em que há apenas a repetição dos sons consonantais.</w:t>
      </w:r>
    </w:p>
    <w:p w14:paraId="252F41DC" w14:textId="77777777" w:rsidR="00B7310C" w:rsidRPr="00D37E44" w:rsidRDefault="00B7310C" w:rsidP="00B7310C">
      <w:pPr>
        <w:numPr>
          <w:ilvl w:val="0"/>
          <w:numId w:val="6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Style w:val="Forte"/>
          <w:rFonts w:ascii="Arial" w:hAnsi="Arial" w:cs="Arial"/>
          <w:sz w:val="20"/>
          <w:szCs w:val="20"/>
        </w:rPr>
        <w:t>f</w:t>
      </w:r>
      <w:r w:rsidRPr="00D37E44">
        <w:rPr>
          <w:rFonts w:ascii="Arial" w:hAnsi="Arial" w:cs="Arial"/>
          <w:sz w:val="20"/>
          <w:szCs w:val="20"/>
        </w:rPr>
        <w:t>e</w:t>
      </w:r>
      <w:r w:rsidRPr="00D37E44">
        <w:rPr>
          <w:rStyle w:val="Forte"/>
          <w:rFonts w:ascii="Arial" w:hAnsi="Arial" w:cs="Arial"/>
          <w:sz w:val="20"/>
          <w:szCs w:val="20"/>
        </w:rPr>
        <w:t>z</w:t>
      </w:r>
      <w:r w:rsidRPr="00D37E44">
        <w:rPr>
          <w:rFonts w:ascii="Arial" w:hAnsi="Arial" w:cs="Arial"/>
          <w:sz w:val="20"/>
          <w:szCs w:val="20"/>
        </w:rPr>
        <w:t>/</w:t>
      </w:r>
      <w:r w:rsidRPr="00D37E44">
        <w:rPr>
          <w:rStyle w:val="Forte"/>
          <w:rFonts w:ascii="Arial" w:hAnsi="Arial" w:cs="Arial"/>
          <w:sz w:val="20"/>
          <w:szCs w:val="20"/>
        </w:rPr>
        <w:t>f</w:t>
      </w:r>
      <w:r w:rsidRPr="00D37E44">
        <w:rPr>
          <w:rFonts w:ascii="Arial" w:hAnsi="Arial" w:cs="Arial"/>
          <w:sz w:val="20"/>
          <w:szCs w:val="20"/>
        </w:rPr>
        <w:t>a</w:t>
      </w:r>
      <w:r w:rsidRPr="00D37E44">
        <w:rPr>
          <w:rStyle w:val="Forte"/>
          <w:rFonts w:ascii="Arial" w:hAnsi="Arial" w:cs="Arial"/>
          <w:sz w:val="20"/>
          <w:szCs w:val="20"/>
        </w:rPr>
        <w:t>z</w:t>
      </w:r>
      <w:r w:rsidRPr="00D37E44">
        <w:rPr>
          <w:rFonts w:ascii="Arial" w:hAnsi="Arial" w:cs="Arial"/>
          <w:sz w:val="20"/>
          <w:szCs w:val="20"/>
        </w:rPr>
        <w:t>;</w:t>
      </w:r>
    </w:p>
    <w:p w14:paraId="20FE69F8" w14:textId="77777777" w:rsidR="00B7310C" w:rsidRPr="00D37E44" w:rsidRDefault="00B7310C" w:rsidP="00B7310C">
      <w:pPr>
        <w:numPr>
          <w:ilvl w:val="0"/>
          <w:numId w:val="6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Style w:val="Forte"/>
          <w:rFonts w:ascii="Arial" w:hAnsi="Arial" w:cs="Arial"/>
          <w:sz w:val="20"/>
          <w:szCs w:val="20"/>
        </w:rPr>
        <w:t>l</w:t>
      </w:r>
      <w:r w:rsidRPr="00D37E44">
        <w:rPr>
          <w:rFonts w:ascii="Arial" w:hAnsi="Arial" w:cs="Arial"/>
          <w:sz w:val="20"/>
          <w:szCs w:val="20"/>
        </w:rPr>
        <w:t>a</w:t>
      </w:r>
      <w:r w:rsidRPr="00D37E44">
        <w:rPr>
          <w:rStyle w:val="Forte"/>
          <w:rFonts w:ascii="Arial" w:hAnsi="Arial" w:cs="Arial"/>
          <w:sz w:val="20"/>
          <w:szCs w:val="20"/>
        </w:rPr>
        <w:t>t</w:t>
      </w:r>
      <w:r w:rsidRPr="00D37E44">
        <w:rPr>
          <w:rFonts w:ascii="Arial" w:hAnsi="Arial" w:cs="Arial"/>
          <w:sz w:val="20"/>
          <w:szCs w:val="20"/>
        </w:rPr>
        <w:t>a/</w:t>
      </w:r>
      <w:r w:rsidRPr="00D37E44">
        <w:rPr>
          <w:rStyle w:val="Forte"/>
          <w:rFonts w:ascii="Arial" w:hAnsi="Arial" w:cs="Arial"/>
          <w:sz w:val="20"/>
          <w:szCs w:val="20"/>
        </w:rPr>
        <w:t>l</w:t>
      </w:r>
      <w:r w:rsidRPr="00D37E44">
        <w:rPr>
          <w:rFonts w:ascii="Arial" w:hAnsi="Arial" w:cs="Arial"/>
          <w:sz w:val="20"/>
          <w:szCs w:val="20"/>
        </w:rPr>
        <w:t>u</w:t>
      </w:r>
      <w:r w:rsidRPr="00D37E44">
        <w:rPr>
          <w:rStyle w:val="Forte"/>
          <w:rFonts w:ascii="Arial" w:hAnsi="Arial" w:cs="Arial"/>
          <w:sz w:val="20"/>
          <w:szCs w:val="20"/>
        </w:rPr>
        <w:t>t</w:t>
      </w:r>
      <w:r w:rsidRPr="00D37E44">
        <w:rPr>
          <w:rFonts w:ascii="Arial" w:hAnsi="Arial" w:cs="Arial"/>
          <w:sz w:val="20"/>
          <w:szCs w:val="20"/>
        </w:rPr>
        <w:t>o;</w:t>
      </w:r>
    </w:p>
    <w:p w14:paraId="5B3408CA" w14:textId="77777777" w:rsidR="00B7310C" w:rsidRPr="00D37E44" w:rsidRDefault="00B7310C" w:rsidP="00B7310C">
      <w:pPr>
        <w:numPr>
          <w:ilvl w:val="0"/>
          <w:numId w:val="6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Style w:val="Forte"/>
          <w:rFonts w:ascii="Arial" w:hAnsi="Arial" w:cs="Arial"/>
          <w:sz w:val="20"/>
          <w:szCs w:val="20"/>
        </w:rPr>
        <w:t>m</w:t>
      </w:r>
      <w:r w:rsidRPr="00D37E44">
        <w:rPr>
          <w:rFonts w:ascii="Arial" w:hAnsi="Arial" w:cs="Arial"/>
          <w:sz w:val="20"/>
          <w:szCs w:val="20"/>
        </w:rPr>
        <w:t>e</w:t>
      </w:r>
      <w:r w:rsidRPr="00D37E44">
        <w:rPr>
          <w:rStyle w:val="Forte"/>
          <w:rFonts w:ascii="Arial" w:hAnsi="Arial" w:cs="Arial"/>
          <w:sz w:val="20"/>
          <w:szCs w:val="20"/>
        </w:rPr>
        <w:t>d</w:t>
      </w:r>
      <w:r w:rsidRPr="00D37E44">
        <w:rPr>
          <w:rFonts w:ascii="Arial" w:hAnsi="Arial" w:cs="Arial"/>
          <w:sz w:val="20"/>
          <w:szCs w:val="20"/>
        </w:rPr>
        <w:t>o/</w:t>
      </w:r>
      <w:r w:rsidRPr="00D37E44">
        <w:rPr>
          <w:rStyle w:val="Forte"/>
          <w:rFonts w:ascii="Arial" w:hAnsi="Arial" w:cs="Arial"/>
          <w:sz w:val="20"/>
          <w:szCs w:val="20"/>
        </w:rPr>
        <w:t>m</w:t>
      </w:r>
      <w:r w:rsidRPr="00D37E44">
        <w:rPr>
          <w:rFonts w:ascii="Arial" w:hAnsi="Arial" w:cs="Arial"/>
          <w:sz w:val="20"/>
          <w:szCs w:val="20"/>
        </w:rPr>
        <w:t>o</w:t>
      </w:r>
      <w:r w:rsidRPr="00D37E44">
        <w:rPr>
          <w:rStyle w:val="Forte"/>
          <w:rFonts w:ascii="Arial" w:hAnsi="Arial" w:cs="Arial"/>
          <w:sz w:val="20"/>
          <w:szCs w:val="20"/>
        </w:rPr>
        <w:t>d</w:t>
      </w:r>
      <w:r w:rsidRPr="00D37E44">
        <w:rPr>
          <w:rFonts w:ascii="Arial" w:hAnsi="Arial" w:cs="Arial"/>
          <w:sz w:val="20"/>
          <w:szCs w:val="20"/>
        </w:rPr>
        <w:t>a.</w:t>
      </w:r>
    </w:p>
    <w:p w14:paraId="764201F9" w14:textId="77777777" w:rsidR="00B7310C" w:rsidRPr="00D37E44" w:rsidRDefault="00B7310C" w:rsidP="00B7310C">
      <w:pPr>
        <w:pStyle w:val="Ttulo2"/>
        <w:ind w:left="-709" w:right="-852"/>
        <w:jc w:val="both"/>
        <w:rPr>
          <w:rFonts w:ascii="Arial" w:hAnsi="Arial" w:cs="Arial"/>
          <w:color w:val="auto"/>
          <w:sz w:val="20"/>
          <w:szCs w:val="20"/>
        </w:rPr>
      </w:pPr>
      <w:r w:rsidRPr="00D37E44">
        <w:rPr>
          <w:rFonts w:ascii="Arial" w:hAnsi="Arial" w:cs="Arial"/>
          <w:color w:val="auto"/>
          <w:sz w:val="20"/>
          <w:szCs w:val="20"/>
        </w:rPr>
        <w:t>Classificação quanto ao valor</w:t>
      </w:r>
    </w:p>
    <w:p w14:paraId="5D52B06E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Style w:val="Forte"/>
          <w:rFonts w:ascii="Arial" w:hAnsi="Arial" w:cs="Arial"/>
          <w:sz w:val="20"/>
          <w:szCs w:val="20"/>
        </w:rPr>
        <w:t>Rima pobre</w:t>
      </w:r>
      <w:r w:rsidRPr="00D37E44">
        <w:rPr>
          <w:rFonts w:ascii="Arial" w:hAnsi="Arial" w:cs="Arial"/>
          <w:sz w:val="20"/>
          <w:szCs w:val="20"/>
        </w:rPr>
        <w:t>: Quando as palavras que rimam pertencem à mesma classe gramatical.</w:t>
      </w:r>
    </w:p>
    <w:p w14:paraId="48475948" w14:textId="77777777" w:rsidR="00B7310C" w:rsidRPr="00D37E44" w:rsidRDefault="00B7310C" w:rsidP="00B7310C">
      <w:pPr>
        <w:numPr>
          <w:ilvl w:val="0"/>
          <w:numId w:val="7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gato/pato;</w:t>
      </w:r>
    </w:p>
    <w:p w14:paraId="7438F984" w14:textId="77777777" w:rsidR="00B7310C" w:rsidRPr="00D37E44" w:rsidRDefault="00B7310C" w:rsidP="00B7310C">
      <w:pPr>
        <w:numPr>
          <w:ilvl w:val="0"/>
          <w:numId w:val="7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correr/fazer;</w:t>
      </w:r>
    </w:p>
    <w:p w14:paraId="48C93F67" w14:textId="77777777" w:rsidR="00B7310C" w:rsidRPr="00D37E44" w:rsidRDefault="00B7310C" w:rsidP="00B7310C">
      <w:pPr>
        <w:numPr>
          <w:ilvl w:val="0"/>
          <w:numId w:val="7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amarelo/singelo.</w:t>
      </w:r>
    </w:p>
    <w:p w14:paraId="6B923565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Style w:val="Forte"/>
          <w:rFonts w:ascii="Arial" w:hAnsi="Arial" w:cs="Arial"/>
          <w:sz w:val="20"/>
          <w:szCs w:val="20"/>
        </w:rPr>
        <w:t>Rima rica</w:t>
      </w:r>
      <w:r w:rsidRPr="00D37E44">
        <w:rPr>
          <w:rFonts w:ascii="Arial" w:hAnsi="Arial" w:cs="Arial"/>
          <w:sz w:val="20"/>
          <w:szCs w:val="20"/>
        </w:rPr>
        <w:t>: Quando as palavras que rimam pertencem a diferentes classes gramaticais.</w:t>
      </w:r>
    </w:p>
    <w:p w14:paraId="631761DE" w14:textId="77777777" w:rsidR="00B7310C" w:rsidRPr="00D37E44" w:rsidRDefault="00B7310C" w:rsidP="00B7310C">
      <w:pPr>
        <w:numPr>
          <w:ilvl w:val="0"/>
          <w:numId w:val="8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noz/veloz;</w:t>
      </w:r>
    </w:p>
    <w:p w14:paraId="13127D5C" w14:textId="77777777" w:rsidR="00B7310C" w:rsidRPr="00D37E44" w:rsidRDefault="00B7310C" w:rsidP="00B7310C">
      <w:pPr>
        <w:numPr>
          <w:ilvl w:val="0"/>
          <w:numId w:val="8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altar/desenhar;</w:t>
      </w:r>
    </w:p>
    <w:p w14:paraId="475FE1A0" w14:textId="77777777" w:rsidR="00B7310C" w:rsidRPr="00D37E44" w:rsidRDefault="00B7310C" w:rsidP="00B7310C">
      <w:pPr>
        <w:numPr>
          <w:ilvl w:val="0"/>
          <w:numId w:val="8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pente/surpreendente.</w:t>
      </w:r>
    </w:p>
    <w:p w14:paraId="445FA199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Style w:val="Forte"/>
          <w:rFonts w:ascii="Arial" w:hAnsi="Arial" w:cs="Arial"/>
          <w:sz w:val="20"/>
          <w:szCs w:val="20"/>
        </w:rPr>
        <w:t>Rima rara ou preciosa</w:t>
      </w:r>
      <w:r w:rsidRPr="00D37E44">
        <w:rPr>
          <w:rFonts w:ascii="Arial" w:hAnsi="Arial" w:cs="Arial"/>
          <w:sz w:val="20"/>
          <w:szCs w:val="20"/>
        </w:rPr>
        <w:t>: Quando as palavras que rimam possuem terminações incomuns, pouco utilizadas, como combinações entre verbos e pronomes.</w:t>
      </w:r>
    </w:p>
    <w:p w14:paraId="23C748B2" w14:textId="77777777" w:rsidR="00B7310C" w:rsidRPr="00D37E44" w:rsidRDefault="00B7310C" w:rsidP="00B7310C">
      <w:pPr>
        <w:numPr>
          <w:ilvl w:val="0"/>
          <w:numId w:val="9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estrelas/vê-las;</w:t>
      </w:r>
    </w:p>
    <w:p w14:paraId="2F3C8D89" w14:textId="77777777" w:rsidR="00B7310C" w:rsidRPr="00D37E44" w:rsidRDefault="00B7310C" w:rsidP="00B7310C">
      <w:pPr>
        <w:numPr>
          <w:ilvl w:val="0"/>
          <w:numId w:val="9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mandala/dá-la;</w:t>
      </w:r>
    </w:p>
    <w:p w14:paraId="410E9570" w14:textId="77777777" w:rsidR="00B7310C" w:rsidRPr="00D37E44" w:rsidRDefault="00B7310C" w:rsidP="00B7310C">
      <w:pPr>
        <w:numPr>
          <w:ilvl w:val="0"/>
          <w:numId w:val="9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parabéns/vinténs;</w:t>
      </w:r>
    </w:p>
    <w:p w14:paraId="6787CD44" w14:textId="77777777" w:rsidR="00B7310C" w:rsidRDefault="00B7310C" w:rsidP="00B7310C">
      <w:pPr>
        <w:numPr>
          <w:ilvl w:val="0"/>
          <w:numId w:val="9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profícuo/conspícuo.</w:t>
      </w:r>
    </w:p>
    <w:p w14:paraId="5FDA92E7" w14:textId="77777777" w:rsidR="00B7310C" w:rsidRDefault="00B7310C" w:rsidP="00B7310C">
      <w:pPr>
        <w:spacing w:before="100" w:beforeAutospacing="1" w:after="100" w:afterAutospacing="1" w:line="240" w:lineRule="auto"/>
        <w:ind w:right="-852"/>
        <w:jc w:val="both"/>
        <w:rPr>
          <w:rFonts w:ascii="Arial" w:hAnsi="Arial" w:cs="Arial"/>
          <w:sz w:val="20"/>
          <w:szCs w:val="20"/>
        </w:rPr>
      </w:pPr>
    </w:p>
    <w:p w14:paraId="5F4282A8" w14:textId="77777777" w:rsidR="00B7310C" w:rsidRDefault="00B7310C" w:rsidP="00B7310C">
      <w:pPr>
        <w:spacing w:before="100" w:beforeAutospacing="1" w:after="100" w:afterAutospacing="1" w:line="240" w:lineRule="auto"/>
        <w:ind w:right="-852"/>
        <w:jc w:val="both"/>
        <w:rPr>
          <w:rFonts w:ascii="Arial" w:hAnsi="Arial" w:cs="Arial"/>
          <w:sz w:val="20"/>
          <w:szCs w:val="20"/>
        </w:rPr>
      </w:pPr>
    </w:p>
    <w:p w14:paraId="159B3F99" w14:textId="77777777" w:rsidR="00B7310C" w:rsidRDefault="00B7310C" w:rsidP="00B7310C">
      <w:pPr>
        <w:spacing w:before="100" w:beforeAutospacing="1" w:after="100" w:afterAutospacing="1" w:line="240" w:lineRule="auto"/>
        <w:ind w:right="-852"/>
        <w:jc w:val="both"/>
        <w:rPr>
          <w:rFonts w:ascii="Arial" w:hAnsi="Arial" w:cs="Arial"/>
          <w:sz w:val="20"/>
          <w:szCs w:val="20"/>
        </w:rPr>
      </w:pPr>
    </w:p>
    <w:p w14:paraId="7FE39EE1" w14:textId="77777777" w:rsidR="00B7310C" w:rsidRDefault="00B7310C" w:rsidP="00B7310C">
      <w:pPr>
        <w:spacing w:before="100" w:beforeAutospacing="1" w:after="100" w:afterAutospacing="1" w:line="240" w:lineRule="auto"/>
        <w:ind w:right="-852"/>
        <w:jc w:val="both"/>
        <w:rPr>
          <w:rFonts w:ascii="Arial" w:hAnsi="Arial" w:cs="Arial"/>
          <w:sz w:val="20"/>
          <w:szCs w:val="20"/>
        </w:rPr>
      </w:pPr>
    </w:p>
    <w:p w14:paraId="5A5316D2" w14:textId="77777777" w:rsidR="00B7310C" w:rsidRPr="00D37E44" w:rsidRDefault="00B7310C" w:rsidP="00B7310C">
      <w:pPr>
        <w:spacing w:before="100" w:beforeAutospacing="1" w:after="100" w:afterAutospacing="1" w:line="240" w:lineRule="auto"/>
        <w:ind w:right="-852"/>
        <w:jc w:val="both"/>
        <w:rPr>
          <w:rFonts w:ascii="Arial" w:hAnsi="Arial" w:cs="Arial"/>
          <w:sz w:val="20"/>
          <w:szCs w:val="20"/>
        </w:rPr>
      </w:pPr>
    </w:p>
    <w:p w14:paraId="409F6482" w14:textId="77777777" w:rsidR="00B7310C" w:rsidRPr="00D37E44" w:rsidRDefault="00B7310C" w:rsidP="00B7310C">
      <w:pPr>
        <w:pStyle w:val="Ttulo2"/>
        <w:ind w:left="-709" w:right="-852"/>
        <w:jc w:val="both"/>
        <w:rPr>
          <w:rFonts w:ascii="Arial" w:hAnsi="Arial" w:cs="Arial"/>
          <w:color w:val="auto"/>
          <w:sz w:val="20"/>
          <w:szCs w:val="20"/>
        </w:rPr>
      </w:pPr>
      <w:r w:rsidRPr="00D37E44">
        <w:rPr>
          <w:rFonts w:ascii="Arial" w:hAnsi="Arial" w:cs="Arial"/>
          <w:color w:val="auto"/>
          <w:sz w:val="20"/>
          <w:szCs w:val="20"/>
        </w:rPr>
        <w:t>Classificação quanto à acentuação</w:t>
      </w:r>
    </w:p>
    <w:p w14:paraId="3DDFB07C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Style w:val="Forte"/>
          <w:rFonts w:ascii="Arial" w:hAnsi="Arial" w:cs="Arial"/>
          <w:sz w:val="20"/>
          <w:szCs w:val="20"/>
        </w:rPr>
        <w:t>Rima aguda (ou masculina)</w:t>
      </w:r>
      <w:r w:rsidRPr="00D37E44">
        <w:rPr>
          <w:rFonts w:ascii="Arial" w:hAnsi="Arial" w:cs="Arial"/>
          <w:sz w:val="20"/>
          <w:szCs w:val="20"/>
        </w:rPr>
        <w:t>: Que ocorre entre palavras oxítonas.</w:t>
      </w:r>
    </w:p>
    <w:p w14:paraId="4982560B" w14:textId="77777777" w:rsidR="00B7310C" w:rsidRPr="00D37E44" w:rsidRDefault="00B7310C" w:rsidP="00B7310C">
      <w:pPr>
        <w:numPr>
          <w:ilvl w:val="0"/>
          <w:numId w:val="10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céu/chapéu;</w:t>
      </w:r>
    </w:p>
    <w:p w14:paraId="282BCB66" w14:textId="77777777" w:rsidR="00B7310C" w:rsidRPr="00D37E44" w:rsidRDefault="00B7310C" w:rsidP="00B7310C">
      <w:pPr>
        <w:numPr>
          <w:ilvl w:val="0"/>
          <w:numId w:val="10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cantor/pintor;</w:t>
      </w:r>
    </w:p>
    <w:p w14:paraId="3326D502" w14:textId="77777777" w:rsidR="00B7310C" w:rsidRPr="00D37E44" w:rsidRDefault="00B7310C" w:rsidP="00B7310C">
      <w:pPr>
        <w:numPr>
          <w:ilvl w:val="0"/>
          <w:numId w:val="10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coração/animação.</w:t>
      </w:r>
    </w:p>
    <w:p w14:paraId="73C6761B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Style w:val="Forte"/>
          <w:rFonts w:ascii="Arial" w:hAnsi="Arial" w:cs="Arial"/>
          <w:sz w:val="20"/>
          <w:szCs w:val="20"/>
        </w:rPr>
        <w:t>Rima grave (ou feminina)</w:t>
      </w:r>
      <w:r w:rsidRPr="00D37E44">
        <w:rPr>
          <w:rFonts w:ascii="Arial" w:hAnsi="Arial" w:cs="Arial"/>
          <w:sz w:val="20"/>
          <w:szCs w:val="20"/>
        </w:rPr>
        <w:t>: Que ocorre entre palavras paroxítonas.</w:t>
      </w:r>
    </w:p>
    <w:p w14:paraId="1FADD57C" w14:textId="77777777" w:rsidR="00B7310C" w:rsidRPr="00D37E44" w:rsidRDefault="00B7310C" w:rsidP="00B7310C">
      <w:pPr>
        <w:numPr>
          <w:ilvl w:val="0"/>
          <w:numId w:val="11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cedo/medo;</w:t>
      </w:r>
    </w:p>
    <w:p w14:paraId="6AE3AA45" w14:textId="77777777" w:rsidR="00B7310C" w:rsidRPr="00D37E44" w:rsidRDefault="00B7310C" w:rsidP="00B7310C">
      <w:pPr>
        <w:numPr>
          <w:ilvl w:val="0"/>
          <w:numId w:val="11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agora/embora;</w:t>
      </w:r>
    </w:p>
    <w:p w14:paraId="3B080A0F" w14:textId="77777777" w:rsidR="00B7310C" w:rsidRPr="00D37E44" w:rsidRDefault="00B7310C" w:rsidP="00B7310C">
      <w:pPr>
        <w:numPr>
          <w:ilvl w:val="0"/>
          <w:numId w:val="11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metade/amizade.</w:t>
      </w:r>
    </w:p>
    <w:p w14:paraId="3E76B7FE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Style w:val="Forte"/>
          <w:rFonts w:ascii="Arial" w:hAnsi="Arial" w:cs="Arial"/>
          <w:sz w:val="20"/>
          <w:szCs w:val="20"/>
        </w:rPr>
        <w:t>Rima esdrúxula</w:t>
      </w:r>
      <w:r w:rsidRPr="00D37E44">
        <w:rPr>
          <w:rFonts w:ascii="Arial" w:hAnsi="Arial" w:cs="Arial"/>
          <w:sz w:val="20"/>
          <w:szCs w:val="20"/>
        </w:rPr>
        <w:t>: Que ocorre entre palavras proparoxítonas.</w:t>
      </w:r>
    </w:p>
    <w:p w14:paraId="6B7D5D3E" w14:textId="77777777" w:rsidR="00B7310C" w:rsidRPr="00D37E44" w:rsidRDefault="00B7310C" w:rsidP="00B7310C">
      <w:pPr>
        <w:numPr>
          <w:ilvl w:val="0"/>
          <w:numId w:val="12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célula/cédula;</w:t>
      </w:r>
    </w:p>
    <w:p w14:paraId="436F08C9" w14:textId="77777777" w:rsidR="00B7310C" w:rsidRPr="00D37E44" w:rsidRDefault="00B7310C" w:rsidP="00B7310C">
      <w:pPr>
        <w:numPr>
          <w:ilvl w:val="0"/>
          <w:numId w:val="12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armário/salário;</w:t>
      </w:r>
    </w:p>
    <w:p w14:paraId="15B0EB34" w14:textId="77777777" w:rsidR="00B7310C" w:rsidRPr="00D37E44" w:rsidRDefault="00B7310C" w:rsidP="00B7310C">
      <w:pPr>
        <w:numPr>
          <w:ilvl w:val="0"/>
          <w:numId w:val="12"/>
        </w:numPr>
        <w:spacing w:before="100" w:beforeAutospacing="1" w:after="100" w:afterAutospacing="1" w:line="240" w:lineRule="auto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propósito/leucócito.</w:t>
      </w:r>
    </w:p>
    <w:p w14:paraId="3F3BD7BF" w14:textId="77777777" w:rsidR="00B7310C" w:rsidRPr="00D37E44" w:rsidRDefault="00B7310C" w:rsidP="00B7310C">
      <w:pPr>
        <w:pStyle w:val="Ttulo2"/>
        <w:ind w:left="-709" w:right="-852"/>
        <w:jc w:val="both"/>
        <w:rPr>
          <w:rFonts w:ascii="Arial" w:hAnsi="Arial" w:cs="Arial"/>
          <w:color w:val="auto"/>
          <w:sz w:val="20"/>
          <w:szCs w:val="20"/>
        </w:rPr>
      </w:pPr>
      <w:r w:rsidRPr="00D37E44">
        <w:rPr>
          <w:rFonts w:ascii="Arial" w:hAnsi="Arial" w:cs="Arial"/>
          <w:color w:val="auto"/>
          <w:sz w:val="20"/>
          <w:szCs w:val="20"/>
        </w:rPr>
        <w:t>Classificação quanto à posição no verso</w:t>
      </w:r>
    </w:p>
    <w:p w14:paraId="75D09A84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Style w:val="Forte"/>
          <w:rFonts w:ascii="Arial" w:hAnsi="Arial" w:cs="Arial"/>
          <w:sz w:val="20"/>
          <w:szCs w:val="20"/>
        </w:rPr>
        <w:t>Rima externa</w:t>
      </w:r>
      <w:r w:rsidRPr="00D37E44">
        <w:rPr>
          <w:rFonts w:ascii="Arial" w:hAnsi="Arial" w:cs="Arial"/>
          <w:sz w:val="20"/>
          <w:szCs w:val="20"/>
        </w:rPr>
        <w:t>: Que ocorre no fim do verso.</w:t>
      </w:r>
    </w:p>
    <w:p w14:paraId="5EC4BBE1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“E em louvor hei de espalhar meu </w:t>
      </w:r>
      <w:r w:rsidRPr="00D37E44">
        <w:rPr>
          <w:rStyle w:val="Forte"/>
          <w:rFonts w:ascii="Arial" w:hAnsi="Arial" w:cs="Arial"/>
          <w:sz w:val="20"/>
          <w:szCs w:val="20"/>
        </w:rPr>
        <w:t>canto</w:t>
      </w:r>
      <w:r w:rsidRPr="00D37E44">
        <w:rPr>
          <w:rFonts w:ascii="Arial" w:hAnsi="Arial" w:cs="Arial"/>
          <w:sz w:val="20"/>
          <w:szCs w:val="20"/>
        </w:rPr>
        <w:br/>
        <w:t> E rir meu riso e derramar meu </w:t>
      </w:r>
      <w:r w:rsidRPr="00D37E44">
        <w:rPr>
          <w:rStyle w:val="Forte"/>
          <w:rFonts w:ascii="Arial" w:hAnsi="Arial" w:cs="Arial"/>
          <w:sz w:val="20"/>
          <w:szCs w:val="20"/>
        </w:rPr>
        <w:t>pranto</w:t>
      </w:r>
      <w:r w:rsidRPr="00D37E44">
        <w:rPr>
          <w:rFonts w:ascii="Arial" w:hAnsi="Arial" w:cs="Arial"/>
          <w:sz w:val="20"/>
          <w:szCs w:val="20"/>
        </w:rPr>
        <w:t>”</w:t>
      </w:r>
      <w:r w:rsidRPr="00D37E44">
        <w:rPr>
          <w:rFonts w:ascii="Arial" w:hAnsi="Arial" w:cs="Arial"/>
          <w:sz w:val="20"/>
          <w:szCs w:val="20"/>
        </w:rPr>
        <w:br/>
      </w:r>
      <w:r w:rsidRPr="00D37E44">
        <w:rPr>
          <w:rStyle w:val="nfase"/>
          <w:rFonts w:ascii="Arial" w:hAnsi="Arial" w:cs="Arial"/>
          <w:sz w:val="20"/>
          <w:szCs w:val="20"/>
        </w:rPr>
        <w:t> (Vinícius de Moraes)</w:t>
      </w:r>
    </w:p>
    <w:p w14:paraId="3C687F61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Style w:val="Forte"/>
          <w:rFonts w:ascii="Arial" w:hAnsi="Arial" w:cs="Arial"/>
          <w:sz w:val="20"/>
          <w:szCs w:val="20"/>
        </w:rPr>
        <w:t>Rima interna ou coroada</w:t>
      </w:r>
      <w:r w:rsidRPr="00D37E44">
        <w:rPr>
          <w:rFonts w:ascii="Arial" w:hAnsi="Arial" w:cs="Arial"/>
          <w:sz w:val="20"/>
          <w:szCs w:val="20"/>
        </w:rPr>
        <w:t>: Que ocorre no interior do verso.</w:t>
      </w:r>
    </w:p>
    <w:p w14:paraId="0FEB8183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“A </w:t>
      </w:r>
      <w:r w:rsidRPr="00D37E44">
        <w:rPr>
          <w:rStyle w:val="Forte"/>
          <w:rFonts w:ascii="Arial" w:hAnsi="Arial" w:cs="Arial"/>
          <w:sz w:val="20"/>
          <w:szCs w:val="20"/>
        </w:rPr>
        <w:t>bela bola </w:t>
      </w:r>
      <w:r w:rsidRPr="00D37E44">
        <w:rPr>
          <w:rFonts w:ascii="Arial" w:hAnsi="Arial" w:cs="Arial"/>
          <w:sz w:val="20"/>
          <w:szCs w:val="20"/>
        </w:rPr>
        <w:t>do Raul</w:t>
      </w:r>
      <w:r w:rsidRPr="00D37E44">
        <w:rPr>
          <w:rFonts w:ascii="Arial" w:hAnsi="Arial" w:cs="Arial"/>
          <w:sz w:val="20"/>
          <w:szCs w:val="20"/>
        </w:rPr>
        <w:br/>
      </w:r>
      <w:r w:rsidRPr="00D37E44">
        <w:rPr>
          <w:rStyle w:val="Forte"/>
          <w:rFonts w:ascii="Arial" w:hAnsi="Arial" w:cs="Arial"/>
          <w:sz w:val="20"/>
          <w:szCs w:val="20"/>
        </w:rPr>
        <w:t> Bola amarela</w:t>
      </w:r>
      <w:r w:rsidRPr="00D37E44">
        <w:rPr>
          <w:rFonts w:ascii="Arial" w:hAnsi="Arial" w:cs="Arial"/>
          <w:sz w:val="20"/>
          <w:szCs w:val="20"/>
        </w:rPr>
        <w:t>” </w:t>
      </w:r>
      <w:r w:rsidRPr="00D37E44">
        <w:rPr>
          <w:rFonts w:ascii="Arial" w:hAnsi="Arial" w:cs="Arial"/>
          <w:sz w:val="20"/>
          <w:szCs w:val="20"/>
        </w:rPr>
        <w:br/>
      </w:r>
      <w:r w:rsidRPr="00D37E44">
        <w:rPr>
          <w:rStyle w:val="nfase"/>
          <w:rFonts w:ascii="Arial" w:hAnsi="Arial" w:cs="Arial"/>
          <w:sz w:val="20"/>
          <w:szCs w:val="20"/>
        </w:rPr>
        <w:t> (Cecília Meireles)</w:t>
      </w:r>
    </w:p>
    <w:p w14:paraId="58D426D3" w14:textId="77777777" w:rsidR="00B7310C" w:rsidRPr="00D37E44" w:rsidRDefault="00B7310C" w:rsidP="00B7310C">
      <w:pPr>
        <w:pStyle w:val="Ttulo2"/>
        <w:ind w:left="-709" w:right="-852"/>
        <w:jc w:val="both"/>
        <w:rPr>
          <w:rFonts w:ascii="Arial" w:hAnsi="Arial" w:cs="Arial"/>
          <w:color w:val="auto"/>
          <w:sz w:val="20"/>
          <w:szCs w:val="20"/>
        </w:rPr>
      </w:pPr>
      <w:r w:rsidRPr="00D37E44">
        <w:rPr>
          <w:rFonts w:ascii="Arial" w:hAnsi="Arial" w:cs="Arial"/>
          <w:color w:val="auto"/>
          <w:sz w:val="20"/>
          <w:szCs w:val="20"/>
        </w:rPr>
        <w:t>Classificação quanto à posição na estrofe</w:t>
      </w:r>
    </w:p>
    <w:p w14:paraId="5DE25B3F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Style w:val="Forte"/>
          <w:rFonts w:ascii="Arial" w:hAnsi="Arial" w:cs="Arial"/>
          <w:sz w:val="20"/>
          <w:szCs w:val="20"/>
        </w:rPr>
        <w:t>Rimas alternadas (ou cruzadas)</w:t>
      </w:r>
      <w:r w:rsidRPr="00D37E44">
        <w:rPr>
          <w:rFonts w:ascii="Arial" w:hAnsi="Arial" w:cs="Arial"/>
          <w:sz w:val="20"/>
          <w:szCs w:val="20"/>
        </w:rPr>
        <w:t xml:space="preserve">: Combinam-se alternadamente, seguindo o esquema </w:t>
      </w:r>
      <w:r w:rsidRPr="00D37E44">
        <w:rPr>
          <w:rFonts w:ascii="Arial" w:hAnsi="Arial" w:cs="Arial"/>
          <w:b/>
          <w:bCs/>
          <w:color w:val="FF0000"/>
          <w:sz w:val="20"/>
          <w:szCs w:val="20"/>
        </w:rPr>
        <w:t>ABAB</w:t>
      </w:r>
      <w:r w:rsidRPr="00D37E44">
        <w:rPr>
          <w:rFonts w:ascii="Arial" w:hAnsi="Arial" w:cs="Arial"/>
          <w:sz w:val="20"/>
          <w:szCs w:val="20"/>
        </w:rPr>
        <w:t>.</w:t>
      </w:r>
    </w:p>
    <w:p w14:paraId="4FD35D9F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“O meu amor não </w:t>
      </w:r>
      <w:r w:rsidRPr="00D37E44">
        <w:rPr>
          <w:rStyle w:val="Forte"/>
          <w:rFonts w:ascii="Arial" w:hAnsi="Arial" w:cs="Arial"/>
          <w:sz w:val="20"/>
          <w:szCs w:val="20"/>
        </w:rPr>
        <w:t>tem</w:t>
      </w:r>
      <w:r w:rsidRPr="00D37E44">
        <w:rPr>
          <w:rFonts w:ascii="Arial" w:hAnsi="Arial" w:cs="Arial"/>
          <w:sz w:val="20"/>
          <w:szCs w:val="20"/>
        </w:rPr>
        <w:br/>
        <w:t> importância </w:t>
      </w:r>
      <w:r w:rsidRPr="00D37E44">
        <w:rPr>
          <w:rStyle w:val="nfase"/>
          <w:rFonts w:ascii="Arial" w:hAnsi="Arial" w:cs="Arial"/>
          <w:b/>
          <w:bCs/>
          <w:sz w:val="20"/>
          <w:szCs w:val="20"/>
        </w:rPr>
        <w:t>nenhuma</w:t>
      </w:r>
      <w:r w:rsidRPr="00D37E44">
        <w:rPr>
          <w:rFonts w:ascii="Arial" w:hAnsi="Arial" w:cs="Arial"/>
          <w:sz w:val="20"/>
          <w:szCs w:val="20"/>
        </w:rPr>
        <w:t>.</w:t>
      </w:r>
      <w:r w:rsidRPr="00D37E44">
        <w:rPr>
          <w:rFonts w:ascii="Arial" w:hAnsi="Arial" w:cs="Arial"/>
          <w:sz w:val="20"/>
          <w:szCs w:val="20"/>
        </w:rPr>
        <w:br/>
        <w:t> Não tem o peso </w:t>
      </w:r>
      <w:r w:rsidRPr="00D37E44">
        <w:rPr>
          <w:rStyle w:val="Forte"/>
          <w:rFonts w:ascii="Arial" w:hAnsi="Arial" w:cs="Arial"/>
          <w:sz w:val="20"/>
          <w:szCs w:val="20"/>
        </w:rPr>
        <w:t>nem</w:t>
      </w:r>
      <w:r w:rsidRPr="00D37E44">
        <w:rPr>
          <w:rFonts w:ascii="Arial" w:hAnsi="Arial" w:cs="Arial"/>
          <w:sz w:val="20"/>
          <w:szCs w:val="20"/>
        </w:rPr>
        <w:br/>
        <w:t> de uma rosa de </w:t>
      </w:r>
      <w:r w:rsidRPr="00D37E44">
        <w:rPr>
          <w:rStyle w:val="Forte"/>
          <w:rFonts w:ascii="Arial" w:hAnsi="Arial" w:cs="Arial"/>
          <w:sz w:val="20"/>
          <w:szCs w:val="20"/>
        </w:rPr>
        <w:t>espuma</w:t>
      </w:r>
      <w:r w:rsidRPr="00D37E44">
        <w:rPr>
          <w:rFonts w:ascii="Arial" w:hAnsi="Arial" w:cs="Arial"/>
          <w:sz w:val="20"/>
          <w:szCs w:val="20"/>
        </w:rPr>
        <w:t>!”</w:t>
      </w:r>
      <w:r w:rsidRPr="00D37E44">
        <w:rPr>
          <w:rFonts w:ascii="Arial" w:hAnsi="Arial" w:cs="Arial"/>
          <w:sz w:val="20"/>
          <w:szCs w:val="20"/>
        </w:rPr>
        <w:br/>
      </w:r>
      <w:r w:rsidRPr="00D37E44">
        <w:rPr>
          <w:rStyle w:val="nfase"/>
          <w:rFonts w:ascii="Arial" w:hAnsi="Arial" w:cs="Arial"/>
          <w:sz w:val="20"/>
          <w:szCs w:val="20"/>
        </w:rPr>
        <w:t> (Cecília Meireles)</w:t>
      </w:r>
    </w:p>
    <w:p w14:paraId="7ABB7F84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Style w:val="Forte"/>
          <w:rFonts w:ascii="Arial" w:hAnsi="Arial" w:cs="Arial"/>
          <w:sz w:val="20"/>
          <w:szCs w:val="20"/>
        </w:rPr>
        <w:t>Rimas emparelhadas (ou paralelas)</w:t>
      </w:r>
      <w:r w:rsidRPr="00D37E44">
        <w:rPr>
          <w:rFonts w:ascii="Arial" w:hAnsi="Arial" w:cs="Arial"/>
          <w:sz w:val="20"/>
          <w:szCs w:val="20"/>
        </w:rPr>
        <w:t xml:space="preserve">: Combinam-se de duas em duas, seguindo o esquema </w:t>
      </w:r>
      <w:r w:rsidRPr="00D37E44">
        <w:rPr>
          <w:rFonts w:ascii="Arial" w:hAnsi="Arial" w:cs="Arial"/>
          <w:b/>
          <w:bCs/>
          <w:color w:val="FF0000"/>
          <w:sz w:val="20"/>
          <w:szCs w:val="20"/>
        </w:rPr>
        <w:t>AABB</w:t>
      </w:r>
      <w:r w:rsidRPr="00D37E44">
        <w:rPr>
          <w:rFonts w:ascii="Arial" w:hAnsi="Arial" w:cs="Arial"/>
          <w:sz w:val="20"/>
          <w:szCs w:val="20"/>
        </w:rPr>
        <w:t>.</w:t>
      </w:r>
    </w:p>
    <w:p w14:paraId="0617D43B" w14:textId="77777777" w:rsidR="00B7310C" w:rsidRDefault="00B7310C" w:rsidP="00B7310C">
      <w:pPr>
        <w:pStyle w:val="NormalWeb"/>
        <w:spacing w:before="360" w:beforeAutospacing="0" w:after="360" w:afterAutospacing="0"/>
        <w:ind w:left="-709" w:right="-852"/>
        <w:rPr>
          <w:rStyle w:val="nfase"/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“Vagueio campos </w:t>
      </w:r>
      <w:r w:rsidRPr="00D37E44">
        <w:rPr>
          <w:rStyle w:val="Forte"/>
          <w:rFonts w:ascii="Arial" w:hAnsi="Arial" w:cs="Arial"/>
          <w:sz w:val="20"/>
          <w:szCs w:val="20"/>
        </w:rPr>
        <w:t>noturnos</w:t>
      </w:r>
      <w:r w:rsidRPr="00D37E44">
        <w:rPr>
          <w:rFonts w:ascii="Arial" w:hAnsi="Arial" w:cs="Arial"/>
          <w:sz w:val="20"/>
          <w:szCs w:val="20"/>
        </w:rPr>
        <w:br/>
        <w:t> Muros </w:t>
      </w:r>
      <w:r w:rsidRPr="00D37E44">
        <w:rPr>
          <w:rStyle w:val="Forte"/>
          <w:rFonts w:ascii="Arial" w:hAnsi="Arial" w:cs="Arial"/>
          <w:sz w:val="20"/>
          <w:szCs w:val="20"/>
        </w:rPr>
        <w:t>soturnos</w:t>
      </w:r>
      <w:r w:rsidRPr="00D37E44">
        <w:rPr>
          <w:rFonts w:ascii="Arial" w:hAnsi="Arial" w:cs="Arial"/>
          <w:sz w:val="20"/>
          <w:szCs w:val="20"/>
        </w:rPr>
        <w:br/>
        <w:t> Paredes de </w:t>
      </w:r>
      <w:r w:rsidRPr="00D37E44">
        <w:rPr>
          <w:rStyle w:val="Forte"/>
          <w:rFonts w:ascii="Arial" w:hAnsi="Arial" w:cs="Arial"/>
          <w:sz w:val="20"/>
          <w:szCs w:val="20"/>
        </w:rPr>
        <w:t>solidão</w:t>
      </w:r>
      <w:r w:rsidRPr="00D37E44">
        <w:rPr>
          <w:rFonts w:ascii="Arial" w:hAnsi="Arial" w:cs="Arial"/>
          <w:sz w:val="20"/>
          <w:szCs w:val="20"/>
        </w:rPr>
        <w:br/>
        <w:t> Sufocam minha </w:t>
      </w:r>
      <w:r w:rsidRPr="00D37E44">
        <w:rPr>
          <w:rStyle w:val="Forte"/>
          <w:rFonts w:ascii="Arial" w:hAnsi="Arial" w:cs="Arial"/>
          <w:i/>
          <w:iCs/>
          <w:sz w:val="20"/>
          <w:szCs w:val="20"/>
        </w:rPr>
        <w:t>canção</w:t>
      </w:r>
      <w:r w:rsidRPr="00D37E44">
        <w:rPr>
          <w:rStyle w:val="nfase"/>
          <w:rFonts w:ascii="Arial" w:hAnsi="Arial" w:cs="Arial"/>
          <w:sz w:val="20"/>
          <w:szCs w:val="20"/>
        </w:rPr>
        <w:t>.</w:t>
      </w:r>
      <w:r w:rsidRPr="00D37E44">
        <w:rPr>
          <w:rFonts w:ascii="Arial" w:hAnsi="Arial" w:cs="Arial"/>
          <w:sz w:val="20"/>
          <w:szCs w:val="20"/>
        </w:rPr>
        <w:t>”</w:t>
      </w:r>
      <w:r w:rsidRPr="00D37E44">
        <w:rPr>
          <w:rFonts w:ascii="Arial" w:hAnsi="Arial" w:cs="Arial"/>
          <w:sz w:val="20"/>
          <w:szCs w:val="20"/>
        </w:rPr>
        <w:br/>
      </w:r>
      <w:r w:rsidRPr="00D37E44">
        <w:rPr>
          <w:rStyle w:val="nfase"/>
          <w:rFonts w:ascii="Arial" w:hAnsi="Arial" w:cs="Arial"/>
          <w:sz w:val="20"/>
          <w:szCs w:val="20"/>
        </w:rPr>
        <w:t> (Ferreira Gullar)</w:t>
      </w:r>
    </w:p>
    <w:p w14:paraId="5B3596DA" w14:textId="77777777" w:rsidR="00B7310C" w:rsidRDefault="00B7310C" w:rsidP="00B7310C">
      <w:pPr>
        <w:pStyle w:val="NormalWeb"/>
        <w:spacing w:before="360" w:beforeAutospacing="0" w:after="360" w:afterAutospacing="0"/>
        <w:ind w:left="-709" w:right="-852"/>
        <w:rPr>
          <w:rStyle w:val="nfase"/>
          <w:rFonts w:ascii="Arial" w:hAnsi="Arial" w:cs="Arial"/>
          <w:sz w:val="20"/>
          <w:szCs w:val="20"/>
        </w:rPr>
      </w:pPr>
    </w:p>
    <w:p w14:paraId="31E9049C" w14:textId="77777777" w:rsidR="00B7310C" w:rsidRDefault="00B7310C" w:rsidP="00B7310C">
      <w:pPr>
        <w:pStyle w:val="NormalWeb"/>
        <w:spacing w:before="360" w:beforeAutospacing="0" w:after="360" w:afterAutospacing="0"/>
        <w:ind w:left="-709" w:right="-852"/>
        <w:rPr>
          <w:rStyle w:val="nfase"/>
          <w:rFonts w:ascii="Arial" w:hAnsi="Arial" w:cs="Arial"/>
          <w:sz w:val="20"/>
          <w:szCs w:val="20"/>
        </w:rPr>
      </w:pPr>
    </w:p>
    <w:p w14:paraId="53629F3A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rPr>
          <w:rFonts w:ascii="Arial" w:hAnsi="Arial" w:cs="Arial"/>
          <w:sz w:val="20"/>
          <w:szCs w:val="20"/>
        </w:rPr>
      </w:pPr>
    </w:p>
    <w:p w14:paraId="098343A6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Style w:val="Forte"/>
          <w:rFonts w:ascii="Arial" w:hAnsi="Arial" w:cs="Arial"/>
          <w:sz w:val="20"/>
          <w:szCs w:val="20"/>
        </w:rPr>
        <w:t>Rimas interpoladas (ou intercaladas)</w:t>
      </w:r>
      <w:r w:rsidRPr="00D37E44">
        <w:rPr>
          <w:rFonts w:ascii="Arial" w:hAnsi="Arial" w:cs="Arial"/>
          <w:sz w:val="20"/>
          <w:szCs w:val="20"/>
        </w:rPr>
        <w:t xml:space="preserve">: Combinam-se numa ordem oposta, seguindo o esquema </w:t>
      </w:r>
      <w:r w:rsidRPr="00D37E44">
        <w:rPr>
          <w:rFonts w:ascii="Arial" w:hAnsi="Arial" w:cs="Arial"/>
          <w:b/>
          <w:bCs/>
          <w:color w:val="FF0000"/>
          <w:sz w:val="20"/>
          <w:szCs w:val="20"/>
        </w:rPr>
        <w:t>ABBA</w:t>
      </w:r>
      <w:r w:rsidRPr="00D37E44">
        <w:rPr>
          <w:rFonts w:ascii="Arial" w:hAnsi="Arial" w:cs="Arial"/>
          <w:sz w:val="20"/>
          <w:szCs w:val="20"/>
        </w:rPr>
        <w:t>.</w:t>
      </w:r>
    </w:p>
    <w:p w14:paraId="0BC6E70A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“De tudo, ao meu amor serei </w:t>
      </w:r>
      <w:r w:rsidRPr="00D37E44">
        <w:rPr>
          <w:rStyle w:val="Forte"/>
          <w:rFonts w:ascii="Arial" w:hAnsi="Arial" w:cs="Arial"/>
          <w:sz w:val="20"/>
          <w:szCs w:val="20"/>
        </w:rPr>
        <w:t>atento</w:t>
      </w:r>
      <w:r w:rsidRPr="00D37E44">
        <w:rPr>
          <w:rFonts w:ascii="Arial" w:hAnsi="Arial" w:cs="Arial"/>
          <w:sz w:val="20"/>
          <w:szCs w:val="20"/>
        </w:rPr>
        <w:br/>
        <w:t> Antes, e com tal zelo, e sempre, e </w:t>
      </w:r>
      <w:r w:rsidRPr="00D37E44">
        <w:rPr>
          <w:rStyle w:val="Forte"/>
          <w:rFonts w:ascii="Arial" w:hAnsi="Arial" w:cs="Arial"/>
          <w:sz w:val="20"/>
          <w:szCs w:val="20"/>
        </w:rPr>
        <w:t>tanto</w:t>
      </w:r>
      <w:r w:rsidRPr="00D37E44">
        <w:rPr>
          <w:rFonts w:ascii="Arial" w:hAnsi="Arial" w:cs="Arial"/>
          <w:sz w:val="20"/>
          <w:szCs w:val="20"/>
        </w:rPr>
        <w:br/>
        <w:t> Que mesmo em face do maior </w:t>
      </w:r>
      <w:r w:rsidRPr="00D37E44">
        <w:rPr>
          <w:rStyle w:val="Forte"/>
          <w:rFonts w:ascii="Arial" w:hAnsi="Arial" w:cs="Arial"/>
          <w:sz w:val="20"/>
          <w:szCs w:val="20"/>
        </w:rPr>
        <w:t>encanto</w:t>
      </w:r>
      <w:r w:rsidRPr="00D37E44">
        <w:rPr>
          <w:rFonts w:ascii="Arial" w:hAnsi="Arial" w:cs="Arial"/>
          <w:sz w:val="20"/>
          <w:szCs w:val="20"/>
        </w:rPr>
        <w:br/>
        <w:t> Dele se encante mais meu</w:t>
      </w:r>
      <w:r>
        <w:rPr>
          <w:rFonts w:ascii="Arial" w:hAnsi="Arial" w:cs="Arial"/>
          <w:sz w:val="20"/>
          <w:szCs w:val="20"/>
        </w:rPr>
        <w:t xml:space="preserve"> </w:t>
      </w:r>
      <w:r w:rsidRPr="00D37E44">
        <w:rPr>
          <w:rStyle w:val="Forte"/>
          <w:rFonts w:ascii="Arial" w:hAnsi="Arial" w:cs="Arial"/>
          <w:sz w:val="20"/>
          <w:szCs w:val="20"/>
        </w:rPr>
        <w:t>pensamento</w:t>
      </w:r>
      <w:r w:rsidRPr="00D37E44">
        <w:rPr>
          <w:rFonts w:ascii="Arial" w:hAnsi="Arial" w:cs="Arial"/>
          <w:sz w:val="20"/>
          <w:szCs w:val="20"/>
        </w:rPr>
        <w:t>.”</w:t>
      </w:r>
      <w:r w:rsidRPr="00D37E44">
        <w:rPr>
          <w:rFonts w:ascii="Arial" w:hAnsi="Arial" w:cs="Arial"/>
          <w:sz w:val="20"/>
          <w:szCs w:val="20"/>
        </w:rPr>
        <w:br/>
      </w:r>
      <w:r w:rsidRPr="00D37E44">
        <w:rPr>
          <w:rStyle w:val="nfase"/>
          <w:rFonts w:ascii="Arial" w:hAnsi="Arial" w:cs="Arial"/>
          <w:sz w:val="20"/>
          <w:szCs w:val="20"/>
        </w:rPr>
        <w:t> (Vinícius de Moraes)</w:t>
      </w:r>
    </w:p>
    <w:p w14:paraId="689A12CB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Style w:val="Forte"/>
          <w:rFonts w:ascii="Arial" w:hAnsi="Arial" w:cs="Arial"/>
          <w:sz w:val="20"/>
          <w:szCs w:val="20"/>
        </w:rPr>
        <w:t>Rimas encadeadas</w:t>
      </w:r>
      <w:r w:rsidRPr="00D37E44">
        <w:rPr>
          <w:rFonts w:ascii="Arial" w:hAnsi="Arial" w:cs="Arial"/>
          <w:sz w:val="20"/>
          <w:szCs w:val="20"/>
        </w:rPr>
        <w:t>: Quando as palavras que rimam se situam no fim de um verso e no início ou meio do outro.</w:t>
      </w:r>
    </w:p>
    <w:p w14:paraId="79CFDD5E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“Salve Bandeira do Brasil </w:t>
      </w:r>
      <w:r w:rsidRPr="00D37E44">
        <w:rPr>
          <w:rStyle w:val="Forte"/>
          <w:rFonts w:ascii="Arial" w:hAnsi="Arial" w:cs="Arial"/>
          <w:sz w:val="20"/>
          <w:szCs w:val="20"/>
        </w:rPr>
        <w:t>querida</w:t>
      </w:r>
      <w:r w:rsidRPr="00D37E44">
        <w:rPr>
          <w:rFonts w:ascii="Arial" w:hAnsi="Arial" w:cs="Arial"/>
          <w:sz w:val="20"/>
          <w:szCs w:val="20"/>
        </w:rPr>
        <w:br/>
        <w:t> Toda </w:t>
      </w:r>
      <w:r w:rsidRPr="00D37E44">
        <w:rPr>
          <w:rStyle w:val="Forte"/>
          <w:rFonts w:ascii="Arial" w:hAnsi="Arial" w:cs="Arial"/>
          <w:sz w:val="20"/>
          <w:szCs w:val="20"/>
        </w:rPr>
        <w:t>tecida </w:t>
      </w:r>
      <w:r w:rsidRPr="00D37E44">
        <w:rPr>
          <w:rFonts w:ascii="Arial" w:hAnsi="Arial" w:cs="Arial"/>
          <w:sz w:val="20"/>
          <w:szCs w:val="20"/>
        </w:rPr>
        <w:t>de esperança e luz</w:t>
      </w:r>
      <w:r w:rsidRPr="00D37E44">
        <w:rPr>
          <w:rFonts w:ascii="Arial" w:hAnsi="Arial" w:cs="Arial"/>
          <w:sz w:val="20"/>
          <w:szCs w:val="20"/>
        </w:rPr>
        <w:br/>
        <w:t> Pálio sagrado sobre o qual </w:t>
      </w:r>
      <w:r w:rsidRPr="00D37E44">
        <w:rPr>
          <w:rStyle w:val="Forte"/>
          <w:rFonts w:ascii="Arial" w:hAnsi="Arial" w:cs="Arial"/>
          <w:sz w:val="20"/>
          <w:szCs w:val="20"/>
        </w:rPr>
        <w:t>palpita</w:t>
      </w:r>
      <w:r w:rsidRPr="00D37E44">
        <w:rPr>
          <w:rFonts w:ascii="Arial" w:hAnsi="Arial" w:cs="Arial"/>
          <w:sz w:val="20"/>
          <w:szCs w:val="20"/>
        </w:rPr>
        <w:br/>
        <w:t> A alma </w:t>
      </w:r>
      <w:r w:rsidRPr="00D37E44">
        <w:rPr>
          <w:rStyle w:val="Forte"/>
          <w:rFonts w:ascii="Arial" w:hAnsi="Arial" w:cs="Arial"/>
          <w:sz w:val="20"/>
          <w:szCs w:val="20"/>
        </w:rPr>
        <w:t>bendita </w:t>
      </w:r>
      <w:r w:rsidRPr="00D37E44">
        <w:rPr>
          <w:rFonts w:ascii="Arial" w:hAnsi="Arial" w:cs="Arial"/>
          <w:sz w:val="20"/>
          <w:szCs w:val="20"/>
        </w:rPr>
        <w:t>do país da Cruz”</w:t>
      </w:r>
      <w:r w:rsidRPr="00D37E44">
        <w:rPr>
          <w:rFonts w:ascii="Arial" w:hAnsi="Arial" w:cs="Arial"/>
          <w:sz w:val="20"/>
          <w:szCs w:val="20"/>
        </w:rPr>
        <w:br/>
      </w:r>
      <w:r w:rsidRPr="00D37E44">
        <w:rPr>
          <w:rStyle w:val="nfase"/>
          <w:rFonts w:ascii="Arial" w:hAnsi="Arial" w:cs="Arial"/>
          <w:sz w:val="20"/>
          <w:szCs w:val="20"/>
        </w:rPr>
        <w:t> (Francisco de Aquino Correia)</w:t>
      </w:r>
    </w:p>
    <w:p w14:paraId="366C675E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Style w:val="Forte"/>
          <w:rFonts w:ascii="Arial" w:hAnsi="Arial" w:cs="Arial"/>
          <w:sz w:val="20"/>
          <w:szCs w:val="20"/>
        </w:rPr>
        <w:t>Rimas mistas (ou misturadas)</w:t>
      </w:r>
      <w:r w:rsidRPr="00D37E44">
        <w:rPr>
          <w:rFonts w:ascii="Arial" w:hAnsi="Arial" w:cs="Arial"/>
          <w:sz w:val="20"/>
          <w:szCs w:val="20"/>
        </w:rPr>
        <w:t>: Quando apresentam outras combinações e posições na estrofe, sem esquemas fixos.</w:t>
      </w:r>
    </w:p>
    <w:p w14:paraId="77C663AD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rPr>
          <w:rFonts w:ascii="Arial" w:hAnsi="Arial" w:cs="Arial"/>
          <w:sz w:val="20"/>
          <w:szCs w:val="20"/>
        </w:rPr>
      </w:pPr>
      <w:r w:rsidRPr="00D37E44">
        <w:rPr>
          <w:rFonts w:ascii="Arial" w:hAnsi="Arial" w:cs="Arial"/>
          <w:sz w:val="20"/>
          <w:szCs w:val="20"/>
        </w:rPr>
        <w:t>“Vou-me embora pra </w:t>
      </w:r>
      <w:proofErr w:type="spellStart"/>
      <w:r w:rsidRPr="00D37E44">
        <w:rPr>
          <w:rStyle w:val="Forte"/>
          <w:rFonts w:ascii="Arial" w:hAnsi="Arial" w:cs="Arial"/>
          <w:sz w:val="20"/>
          <w:szCs w:val="20"/>
        </w:rPr>
        <w:t>Pasárgada</w:t>
      </w:r>
      <w:proofErr w:type="spellEnd"/>
      <w:r w:rsidRPr="00D37E44">
        <w:rPr>
          <w:rFonts w:ascii="Arial" w:hAnsi="Arial" w:cs="Arial"/>
          <w:sz w:val="20"/>
          <w:szCs w:val="20"/>
        </w:rPr>
        <w:br/>
        <w:t> Vou-me embora pra </w:t>
      </w:r>
      <w:proofErr w:type="spellStart"/>
      <w:r w:rsidRPr="00D37E44">
        <w:rPr>
          <w:rStyle w:val="Forte"/>
          <w:rFonts w:ascii="Arial" w:hAnsi="Arial" w:cs="Arial"/>
          <w:sz w:val="20"/>
          <w:szCs w:val="20"/>
        </w:rPr>
        <w:t>Pasárgada</w:t>
      </w:r>
      <w:proofErr w:type="spellEnd"/>
      <w:r w:rsidRPr="00D37E44">
        <w:rPr>
          <w:rFonts w:ascii="Arial" w:hAnsi="Arial" w:cs="Arial"/>
          <w:sz w:val="20"/>
          <w:szCs w:val="20"/>
        </w:rPr>
        <w:br/>
        <w:t> Aqui eu não sou</w:t>
      </w:r>
      <w:r w:rsidRPr="00D37E44">
        <w:rPr>
          <w:rStyle w:val="Forte"/>
          <w:rFonts w:ascii="Arial" w:hAnsi="Arial" w:cs="Arial"/>
          <w:sz w:val="20"/>
          <w:szCs w:val="20"/>
        </w:rPr>
        <w:t> feliz</w:t>
      </w:r>
      <w:r w:rsidRPr="00D37E44">
        <w:rPr>
          <w:rFonts w:ascii="Arial" w:hAnsi="Arial" w:cs="Arial"/>
          <w:sz w:val="20"/>
          <w:szCs w:val="20"/>
        </w:rPr>
        <w:br/>
        <w:t> Lá a existência é uma </w:t>
      </w:r>
      <w:r w:rsidRPr="00D37E44">
        <w:rPr>
          <w:rStyle w:val="Forte"/>
          <w:rFonts w:ascii="Arial" w:hAnsi="Arial" w:cs="Arial"/>
          <w:sz w:val="20"/>
          <w:szCs w:val="20"/>
        </w:rPr>
        <w:t>aventura</w:t>
      </w:r>
      <w:r w:rsidRPr="00D37E44">
        <w:rPr>
          <w:rFonts w:ascii="Arial" w:hAnsi="Arial" w:cs="Arial"/>
          <w:sz w:val="20"/>
          <w:szCs w:val="20"/>
        </w:rPr>
        <w:br/>
        <w:t> De tal modo </w:t>
      </w:r>
      <w:r w:rsidRPr="00D37E44">
        <w:rPr>
          <w:rStyle w:val="Forte"/>
          <w:rFonts w:ascii="Arial" w:hAnsi="Arial" w:cs="Arial"/>
          <w:sz w:val="20"/>
          <w:szCs w:val="20"/>
        </w:rPr>
        <w:t>inconsequente</w:t>
      </w:r>
      <w:r w:rsidRPr="00D37E44">
        <w:rPr>
          <w:rFonts w:ascii="Arial" w:hAnsi="Arial" w:cs="Arial"/>
          <w:sz w:val="20"/>
          <w:szCs w:val="20"/>
        </w:rPr>
        <w:br/>
        <w:t> Que Joana a Louca de </w:t>
      </w:r>
      <w:r w:rsidRPr="00D37E44">
        <w:rPr>
          <w:rStyle w:val="Forte"/>
          <w:rFonts w:ascii="Arial" w:hAnsi="Arial" w:cs="Arial"/>
          <w:sz w:val="20"/>
          <w:szCs w:val="20"/>
        </w:rPr>
        <w:t>Espanha</w:t>
      </w:r>
      <w:r w:rsidRPr="00D37E44">
        <w:rPr>
          <w:rFonts w:ascii="Arial" w:hAnsi="Arial" w:cs="Arial"/>
          <w:sz w:val="20"/>
          <w:szCs w:val="20"/>
        </w:rPr>
        <w:br/>
        <w:t> Rainha e falsa </w:t>
      </w:r>
      <w:r w:rsidRPr="00D37E44">
        <w:rPr>
          <w:rStyle w:val="Forte"/>
          <w:rFonts w:ascii="Arial" w:hAnsi="Arial" w:cs="Arial"/>
          <w:sz w:val="20"/>
          <w:szCs w:val="20"/>
        </w:rPr>
        <w:t>demente</w:t>
      </w:r>
      <w:r w:rsidRPr="00D37E44">
        <w:rPr>
          <w:rFonts w:ascii="Arial" w:hAnsi="Arial" w:cs="Arial"/>
          <w:sz w:val="20"/>
          <w:szCs w:val="20"/>
        </w:rPr>
        <w:br/>
        <w:t> Vem a ser </w:t>
      </w:r>
      <w:r w:rsidRPr="00D37E44">
        <w:rPr>
          <w:rStyle w:val="Forte"/>
          <w:rFonts w:ascii="Arial" w:hAnsi="Arial" w:cs="Arial"/>
          <w:sz w:val="20"/>
          <w:szCs w:val="20"/>
        </w:rPr>
        <w:t>contraparente </w:t>
      </w:r>
      <w:r w:rsidRPr="00D37E44">
        <w:rPr>
          <w:rFonts w:ascii="Arial" w:hAnsi="Arial" w:cs="Arial"/>
          <w:sz w:val="20"/>
          <w:szCs w:val="20"/>
        </w:rPr>
        <w:br/>
        <w:t> Da nora que nunca </w:t>
      </w:r>
      <w:r w:rsidRPr="00D37E44">
        <w:rPr>
          <w:rStyle w:val="Forte"/>
          <w:rFonts w:ascii="Arial" w:hAnsi="Arial" w:cs="Arial"/>
          <w:sz w:val="20"/>
          <w:szCs w:val="20"/>
        </w:rPr>
        <w:t>tive</w:t>
      </w:r>
      <w:r w:rsidRPr="00D37E44">
        <w:rPr>
          <w:rStyle w:val="nfase"/>
          <w:rFonts w:ascii="Arial" w:hAnsi="Arial" w:cs="Arial"/>
          <w:sz w:val="20"/>
          <w:szCs w:val="20"/>
        </w:rPr>
        <w:t>.</w:t>
      </w:r>
      <w:r w:rsidRPr="00D37E44">
        <w:rPr>
          <w:rFonts w:ascii="Arial" w:hAnsi="Arial" w:cs="Arial"/>
          <w:sz w:val="20"/>
          <w:szCs w:val="20"/>
        </w:rPr>
        <w:t>”</w:t>
      </w:r>
      <w:r w:rsidRPr="00D37E44">
        <w:rPr>
          <w:rFonts w:ascii="Arial" w:hAnsi="Arial" w:cs="Arial"/>
          <w:sz w:val="20"/>
          <w:szCs w:val="20"/>
        </w:rPr>
        <w:br/>
      </w:r>
      <w:r w:rsidRPr="00D37E44">
        <w:rPr>
          <w:rStyle w:val="nfase"/>
          <w:rFonts w:ascii="Arial" w:hAnsi="Arial" w:cs="Arial"/>
          <w:sz w:val="20"/>
          <w:szCs w:val="20"/>
        </w:rPr>
        <w:t> (Manuel Bandeira)</w:t>
      </w:r>
    </w:p>
    <w:p w14:paraId="10EADE95" w14:textId="77777777" w:rsidR="00B7310C" w:rsidRPr="00D37E44" w:rsidRDefault="00B7310C" w:rsidP="00B7310C">
      <w:pPr>
        <w:pStyle w:val="NormalWeb"/>
        <w:spacing w:before="360" w:beforeAutospacing="0" w:after="360" w:afterAutospacing="0"/>
        <w:ind w:left="-709" w:right="-852"/>
        <w:jc w:val="both"/>
        <w:rPr>
          <w:rFonts w:ascii="Arial" w:hAnsi="Arial" w:cs="Arial"/>
          <w:sz w:val="20"/>
          <w:szCs w:val="20"/>
        </w:rPr>
      </w:pPr>
      <w:r w:rsidRPr="00D37E44">
        <w:rPr>
          <w:rStyle w:val="Forte"/>
          <w:rFonts w:ascii="Arial" w:hAnsi="Arial" w:cs="Arial"/>
          <w:sz w:val="20"/>
          <w:szCs w:val="20"/>
        </w:rPr>
        <w:t>Versos brancos (ou soltos)</w:t>
      </w:r>
      <w:r w:rsidRPr="00D37E44">
        <w:rPr>
          <w:rFonts w:ascii="Arial" w:hAnsi="Arial" w:cs="Arial"/>
          <w:sz w:val="20"/>
          <w:szCs w:val="20"/>
        </w:rPr>
        <w:t>: São versos que não rimam com nenhum outro verso.</w:t>
      </w:r>
    </w:p>
    <w:p w14:paraId="1D69C1FD" w14:textId="77777777" w:rsidR="00B7310C" w:rsidRDefault="00B7310C" w:rsidP="00B7310C">
      <w:pPr>
        <w:pStyle w:val="NormalWeb"/>
        <w:spacing w:before="360" w:beforeAutospacing="0" w:after="360" w:afterAutospacing="0"/>
        <w:ind w:left="-709" w:right="-852"/>
        <w:rPr>
          <w:rFonts w:ascii="Arial" w:hAnsi="Arial" w:cs="Arial"/>
          <w:b/>
        </w:rPr>
      </w:pPr>
      <w:r w:rsidRPr="00D37E44">
        <w:rPr>
          <w:rFonts w:ascii="Arial" w:hAnsi="Arial" w:cs="Arial"/>
          <w:sz w:val="20"/>
          <w:szCs w:val="20"/>
        </w:rPr>
        <w:t>“Uma palavra </w:t>
      </w:r>
      <w:r w:rsidRPr="00D37E44">
        <w:rPr>
          <w:rStyle w:val="Forte"/>
          <w:rFonts w:ascii="Arial" w:hAnsi="Arial" w:cs="Arial"/>
          <w:sz w:val="20"/>
          <w:szCs w:val="20"/>
        </w:rPr>
        <w:t>caída</w:t>
      </w:r>
      <w:r w:rsidRPr="00D37E44">
        <w:rPr>
          <w:rFonts w:ascii="Arial" w:hAnsi="Arial" w:cs="Arial"/>
          <w:sz w:val="20"/>
          <w:szCs w:val="20"/>
        </w:rPr>
        <w:br/>
        <w:t> das montanhas dos instantes</w:t>
      </w:r>
      <w:r w:rsidRPr="00D37E44">
        <w:rPr>
          <w:rFonts w:ascii="Arial" w:hAnsi="Arial" w:cs="Arial"/>
          <w:sz w:val="20"/>
          <w:szCs w:val="20"/>
        </w:rPr>
        <w:br/>
        <w:t> desmancha todos os mares</w:t>
      </w:r>
      <w:r w:rsidRPr="00D37E44">
        <w:rPr>
          <w:rFonts w:ascii="Arial" w:hAnsi="Arial" w:cs="Arial"/>
          <w:sz w:val="20"/>
          <w:szCs w:val="20"/>
        </w:rPr>
        <w:br/>
        <w:t> e une as terras mais distantes…”</w:t>
      </w:r>
      <w:r w:rsidRPr="00D37E44">
        <w:rPr>
          <w:rFonts w:ascii="Arial" w:hAnsi="Arial" w:cs="Arial"/>
          <w:sz w:val="20"/>
          <w:szCs w:val="20"/>
        </w:rPr>
        <w:br/>
      </w:r>
      <w:r w:rsidRPr="00D37E44">
        <w:rPr>
          <w:rStyle w:val="nfase"/>
          <w:rFonts w:ascii="Arial" w:hAnsi="Arial" w:cs="Arial"/>
          <w:sz w:val="20"/>
          <w:szCs w:val="20"/>
        </w:rPr>
        <w:t> (Cecília Meireles)</w:t>
      </w:r>
    </w:p>
    <w:p w14:paraId="7D43C1CD" w14:textId="77777777" w:rsidR="00B7310C" w:rsidRPr="00D37E44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u w:val="single"/>
          <w:lang w:eastAsia="pt-BR"/>
        </w:rPr>
      </w:pPr>
      <w:r w:rsidRPr="00D37E44">
        <w:rPr>
          <w:rFonts w:ascii="Arial" w:eastAsia="Times New Roman" w:hAnsi="Arial" w:cs="Arial"/>
          <w:b/>
          <w:bCs/>
          <w:sz w:val="20"/>
          <w:szCs w:val="20"/>
          <w:u w:val="single"/>
          <w:lang w:eastAsia="pt-BR"/>
        </w:rPr>
        <w:t>EXERCÍCIOS</w:t>
      </w:r>
    </w:p>
    <w:p w14:paraId="2B6ECCD6" w14:textId="77777777" w:rsidR="00B7310C" w:rsidRPr="009643A5" w:rsidRDefault="00B7310C" w:rsidP="00B7310C">
      <w:pPr>
        <w:spacing w:after="0" w:line="240" w:lineRule="auto"/>
        <w:ind w:left="-567" w:right="-710"/>
        <w:jc w:val="center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Enquanto morrem as rosas...</w:t>
      </w:r>
    </w:p>
    <w:p w14:paraId="54B4EEDB" w14:textId="77777777" w:rsidR="00B7310C" w:rsidRPr="009643A5" w:rsidRDefault="00B7310C" w:rsidP="00B7310C">
      <w:pPr>
        <w:spacing w:after="0" w:line="240" w:lineRule="auto"/>
        <w:ind w:left="-567" w:right="-710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>                                Manuel Bandeira</w:t>
      </w:r>
    </w:p>
    <w:p w14:paraId="3C3C1B7B" w14:textId="77777777" w:rsidR="00B7310C" w:rsidRPr="004D2DE6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 Morre a tarde. Erra no ar a divina fragrância.  </w:t>
      </w:r>
      <w:r w:rsidRPr="004D2DE6"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  <w:t>A</w:t>
      </w:r>
    </w:p>
    <w:p w14:paraId="68F701F1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 Fora, a mortiça luz dos crepúsculos arde </w:t>
      </w:r>
      <w:r w:rsidRPr="004D2DE6"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  <w:t>B</w:t>
      </w:r>
    </w:p>
    <w:p w14:paraId="67126698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 Nas árvores, no oceano e no azul da </w:t>
      </w:r>
      <w:proofErr w:type="gramStart"/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distância  </w:t>
      </w:r>
      <w:r w:rsidRPr="004D2DE6"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  <w:t>A</w:t>
      </w:r>
      <w:proofErr w:type="gramEnd"/>
    </w:p>
    <w:p w14:paraId="47F6D293" w14:textId="77777777" w:rsidR="00B7310C" w:rsidRPr="004D2DE6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 Morre a tarde... </w:t>
      </w:r>
      <w:r w:rsidRPr="004D2DE6"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  <w:t>B</w:t>
      </w:r>
    </w:p>
    <w:p w14:paraId="62F926D2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 </w:t>
      </w: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                                    </w:t>
      </w:r>
    </w:p>
    <w:p w14:paraId="0B5322D4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>Morrem as rosas. Minhas pálpebras se molham</w:t>
      </w:r>
    </w:p>
    <w:p w14:paraId="0F6BDF02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>No pranto das desesperanças dolorosas</w:t>
      </w:r>
    </w:p>
    <w:p w14:paraId="385707D9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>Sobre a mesa, pétala a pétala, se esfolham.</w:t>
      </w:r>
    </w:p>
    <w:p w14:paraId="7DD4EB8A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>Morrem as rosas...</w:t>
      </w:r>
    </w:p>
    <w:p w14:paraId="6C5D19EC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AB85843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>Morre o teu sonho?... Neste instante o pensamento</w:t>
      </w:r>
    </w:p>
    <w:p w14:paraId="1D1EE0FA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>Acabrunha o meu ser como um pesar medonho.</w:t>
      </w:r>
    </w:p>
    <w:p w14:paraId="44A99A1B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Ah, por que temo assim? Dize: neste momento </w:t>
      </w:r>
    </w:p>
    <w:p w14:paraId="3989DBFF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>Morre o teu sonho?...</w:t>
      </w:r>
    </w:p>
    <w:p w14:paraId="78C98579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61269DE" w14:textId="77777777" w:rsidR="00B7310C" w:rsidRPr="00C06E70" w:rsidRDefault="00B7310C" w:rsidP="00B7310C">
      <w:pPr>
        <w:pStyle w:val="PargrafodaLista"/>
        <w:numPr>
          <w:ilvl w:val="0"/>
          <w:numId w:val="3"/>
        </w:numPr>
        <w:spacing w:after="0" w:line="240" w:lineRule="auto"/>
        <w:ind w:right="-710"/>
        <w:jc w:val="both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C06E70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Em relação ao texto acima, quanto à forma, pode-se dizer que o mesmo é:</w:t>
      </w:r>
    </w:p>
    <w:p w14:paraId="6B744DAD" w14:textId="77777777" w:rsidR="00B7310C" w:rsidRPr="00C06E70" w:rsidRDefault="00B7310C" w:rsidP="00B7310C">
      <w:pPr>
        <w:pStyle w:val="PargrafodaLista"/>
        <w:spacing w:after="0" w:line="240" w:lineRule="auto"/>
        <w:ind w:left="-20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D4D27E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a. </w:t>
      </w:r>
      <w:proofErr w:type="gramStart"/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(  </w:t>
      </w:r>
      <w:proofErr w:type="gramEnd"/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 ) Um </w:t>
      </w:r>
      <w:r w:rsidRPr="00D37E44">
        <w:rPr>
          <w:rFonts w:ascii="Arial" w:eastAsia="Times New Roman" w:hAnsi="Arial" w:cs="Arial"/>
          <w:sz w:val="20"/>
          <w:szCs w:val="20"/>
          <w:lang w:eastAsia="pt-BR"/>
        </w:rPr>
        <w:t>soneto</w:t>
      </w: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 com rimas alternadas — </w:t>
      </w:r>
      <w:proofErr w:type="spellStart"/>
      <w:r w:rsidRPr="009643A5">
        <w:rPr>
          <w:rFonts w:ascii="Arial" w:eastAsia="Times New Roman" w:hAnsi="Arial" w:cs="Arial"/>
          <w:sz w:val="20"/>
          <w:szCs w:val="20"/>
          <w:lang w:eastAsia="pt-BR"/>
        </w:rPr>
        <w:t>abab</w:t>
      </w:r>
      <w:proofErr w:type="spellEnd"/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 — em todas as estrofes.</w:t>
      </w:r>
    </w:p>
    <w:p w14:paraId="6A9C144C" w14:textId="77777777" w:rsidR="00B7310C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b. </w:t>
      </w:r>
      <w:proofErr w:type="gramStart"/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(  </w:t>
      </w:r>
      <w:proofErr w:type="gramEnd"/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 ) Um poema lírico composto por três estrofes, versos decassílabos e rimas intercaladas.</w:t>
      </w:r>
    </w:p>
    <w:p w14:paraId="00C3905D" w14:textId="77777777" w:rsidR="00B7310C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985F0B6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2706769" w14:textId="5BC2D470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c. (  ) Um poema lírico composto por três quartetos, apresentando rimas alternadas — </w:t>
      </w:r>
      <w:proofErr w:type="spellStart"/>
      <w:r w:rsidRPr="009643A5">
        <w:rPr>
          <w:rFonts w:ascii="Arial" w:eastAsia="Times New Roman" w:hAnsi="Arial" w:cs="Arial"/>
          <w:sz w:val="20"/>
          <w:szCs w:val="20"/>
          <w:lang w:eastAsia="pt-BR"/>
        </w:rPr>
        <w:t>abab</w:t>
      </w:r>
      <w:proofErr w:type="spellEnd"/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 - em todas as estrofes.</w:t>
      </w:r>
    </w:p>
    <w:p w14:paraId="3D3BFEA9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d. </w:t>
      </w:r>
      <w:proofErr w:type="gramStart"/>
      <w:r w:rsidRPr="009643A5">
        <w:rPr>
          <w:rFonts w:ascii="Arial" w:eastAsia="Times New Roman" w:hAnsi="Arial" w:cs="Arial"/>
          <w:sz w:val="20"/>
          <w:szCs w:val="20"/>
          <w:lang w:eastAsia="pt-BR"/>
        </w:rPr>
        <w:t>(  </w:t>
      </w:r>
      <w:proofErr w:type="gramEnd"/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 ) Um soneto, aos moldes camonianos.</w:t>
      </w:r>
    </w:p>
    <w:p w14:paraId="41A5793A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e. </w:t>
      </w:r>
      <w:proofErr w:type="gramStart"/>
      <w:r w:rsidRPr="009643A5">
        <w:rPr>
          <w:rFonts w:ascii="Arial" w:eastAsia="Times New Roman" w:hAnsi="Arial" w:cs="Arial"/>
          <w:sz w:val="20"/>
          <w:szCs w:val="20"/>
          <w:lang w:eastAsia="pt-BR"/>
        </w:rPr>
        <w:t>(  )</w:t>
      </w:r>
      <w:proofErr w:type="gramEnd"/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 Um poema lírico, de métrica constante (todos os versos são dodecassílabos) e rimas emparelhadas.</w:t>
      </w:r>
    </w:p>
    <w:p w14:paraId="04288C20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2946A3D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2.  Numere as duas colunas:                       </w:t>
      </w:r>
    </w:p>
    <w:p w14:paraId="32BC6BFF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 (1) Versificação         </w:t>
      </w:r>
      <w:proofErr w:type="gramStart"/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   (</w:t>
      </w:r>
      <w:proofErr w:type="gramEnd"/>
      <w:r w:rsidRPr="009643A5">
        <w:rPr>
          <w:rFonts w:ascii="Arial" w:eastAsia="Times New Roman" w:hAnsi="Arial" w:cs="Arial"/>
          <w:sz w:val="20"/>
          <w:szCs w:val="20"/>
          <w:lang w:eastAsia="pt-BR"/>
        </w:rPr>
        <w:t>2) Verso                    (3) Estrofe                      (4) Poema                               </w:t>
      </w:r>
    </w:p>
    <w:p w14:paraId="0187D435" w14:textId="77777777" w:rsidR="00B7310C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> (5) Metro                    </w:t>
      </w:r>
      <w:proofErr w:type="gramStart"/>
      <w:r w:rsidRPr="009643A5">
        <w:rPr>
          <w:rFonts w:ascii="Arial" w:eastAsia="Times New Roman" w:hAnsi="Arial" w:cs="Arial"/>
          <w:sz w:val="20"/>
          <w:szCs w:val="20"/>
          <w:lang w:eastAsia="pt-BR"/>
        </w:rPr>
        <w:t>   (</w:t>
      </w:r>
      <w:proofErr w:type="gramEnd"/>
      <w:r w:rsidRPr="009643A5">
        <w:rPr>
          <w:rFonts w:ascii="Arial" w:eastAsia="Times New Roman" w:hAnsi="Arial" w:cs="Arial"/>
          <w:sz w:val="20"/>
          <w:szCs w:val="20"/>
          <w:lang w:eastAsia="pt-BR"/>
        </w:rPr>
        <w:t>6) Escansão             (7) Rima                         (8) Ritmo       </w:t>
      </w:r>
    </w:p>
    <w:p w14:paraId="52E49C11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                   </w:t>
      </w:r>
    </w:p>
    <w:p w14:paraId="27441577" w14:textId="7354CE61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9643A5">
        <w:rPr>
          <w:rFonts w:ascii="Arial" w:eastAsia="Times New Roman" w:hAnsi="Arial" w:cs="Arial"/>
          <w:sz w:val="20"/>
          <w:szCs w:val="20"/>
          <w:lang w:eastAsia="pt-BR"/>
        </w:rPr>
        <w:t>( </w:t>
      </w:r>
      <w:r w:rsidR="00BC4D89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gramEnd"/>
      <w:r w:rsidR="00BC4D89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r w:rsidRPr="009643A5">
        <w:rPr>
          <w:rFonts w:ascii="Arial" w:eastAsia="Times New Roman" w:hAnsi="Arial" w:cs="Arial"/>
          <w:sz w:val="20"/>
          <w:szCs w:val="20"/>
          <w:lang w:eastAsia="pt-BR"/>
        </w:rPr>
        <w:t> ) É um  agrupamento de versos.</w:t>
      </w:r>
    </w:p>
    <w:p w14:paraId="79F83AA3" w14:textId="0CE8CA74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9643A5">
        <w:rPr>
          <w:rFonts w:ascii="Arial" w:eastAsia="Times New Roman" w:hAnsi="Arial" w:cs="Arial"/>
          <w:sz w:val="20"/>
          <w:szCs w:val="20"/>
          <w:lang w:eastAsia="pt-BR"/>
        </w:rPr>
        <w:t>( </w:t>
      </w:r>
      <w:r w:rsidR="00BC4D89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gramEnd"/>
      <w:r w:rsidR="00BC4D89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 )  É a medida do verso (quantidade de sílabas métricas.)</w:t>
      </w:r>
    </w:p>
    <w:p w14:paraId="42EE7933" w14:textId="1CC8EB05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( </w:t>
      </w:r>
      <w:r w:rsidR="00BC4D89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gramEnd"/>
      <w:r w:rsidR="00BC4D89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)  É a identidade ou semelhança de sons no final ou  interior dos versos.                                </w:t>
      </w:r>
    </w:p>
    <w:p w14:paraId="51AC6847" w14:textId="7D5C520D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9643A5">
        <w:rPr>
          <w:rFonts w:ascii="Arial" w:eastAsia="Times New Roman" w:hAnsi="Arial" w:cs="Arial"/>
          <w:sz w:val="20"/>
          <w:szCs w:val="20"/>
          <w:lang w:eastAsia="pt-BR"/>
        </w:rPr>
        <w:t>(  </w:t>
      </w:r>
      <w:proofErr w:type="gramEnd"/>
      <w:r w:rsidR="00BC4D89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 ) É a arte de fazer versos.</w:t>
      </w:r>
    </w:p>
    <w:p w14:paraId="5E2941F6" w14:textId="23B47B49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9643A5">
        <w:rPr>
          <w:rFonts w:ascii="Arial" w:eastAsia="Times New Roman" w:hAnsi="Arial" w:cs="Arial"/>
          <w:sz w:val="20"/>
          <w:szCs w:val="20"/>
          <w:lang w:eastAsia="pt-BR"/>
        </w:rPr>
        <w:t>( 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gram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  <w:r w:rsidRPr="009643A5">
        <w:rPr>
          <w:rFonts w:ascii="Arial" w:eastAsia="Times New Roman" w:hAnsi="Arial" w:cs="Arial"/>
          <w:sz w:val="20"/>
          <w:szCs w:val="20"/>
          <w:lang w:eastAsia="pt-BR"/>
        </w:rPr>
        <w:t>) É a sucessão alternada de sons tônicos ou átonos, repetidos  com   intervalos regulares, resultando numa cadência agradável.</w:t>
      </w:r>
    </w:p>
    <w:p w14:paraId="6FD44FDC" w14:textId="76825603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9643A5">
        <w:rPr>
          <w:rFonts w:ascii="Arial" w:eastAsia="Times New Roman" w:hAnsi="Arial" w:cs="Arial"/>
          <w:sz w:val="20"/>
          <w:szCs w:val="20"/>
          <w:lang w:eastAsia="pt-BR"/>
        </w:rPr>
        <w:t>(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r w:rsidRPr="009643A5">
        <w:rPr>
          <w:rFonts w:ascii="Arial" w:eastAsia="Times New Roman" w:hAnsi="Arial" w:cs="Arial"/>
          <w:sz w:val="20"/>
          <w:szCs w:val="20"/>
          <w:lang w:eastAsia="pt-BR"/>
        </w:rPr>
        <w:t>  ) É a unidade rítmica de u</w:t>
      </w:r>
      <w:r>
        <w:rPr>
          <w:rFonts w:ascii="Arial" w:eastAsia="Times New Roman" w:hAnsi="Arial" w:cs="Arial"/>
          <w:sz w:val="20"/>
          <w:szCs w:val="20"/>
          <w:lang w:eastAsia="pt-BR"/>
        </w:rPr>
        <w:t>m</w:t>
      </w: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 poema.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643A5">
        <w:rPr>
          <w:rFonts w:ascii="Arial" w:eastAsia="Times New Roman" w:hAnsi="Arial" w:cs="Arial"/>
          <w:sz w:val="20"/>
          <w:szCs w:val="20"/>
          <w:lang w:eastAsia="pt-BR"/>
        </w:rPr>
        <w:t>Corresponde a uma linha d</w:t>
      </w:r>
      <w:r>
        <w:rPr>
          <w:rFonts w:ascii="Arial" w:eastAsia="Times New Roman" w:hAnsi="Arial" w:cs="Arial"/>
          <w:sz w:val="20"/>
          <w:szCs w:val="20"/>
          <w:lang w:eastAsia="pt-BR"/>
        </w:rPr>
        <w:t>o poema/poesia.</w:t>
      </w: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   </w:t>
      </w:r>
    </w:p>
    <w:p w14:paraId="3F088E6D" w14:textId="69D4EE18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(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gram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r w:rsidRPr="009643A5">
        <w:rPr>
          <w:rFonts w:ascii="Arial" w:eastAsia="Times New Roman" w:hAnsi="Arial" w:cs="Arial"/>
          <w:sz w:val="20"/>
          <w:szCs w:val="20"/>
          <w:lang w:eastAsia="pt-BR"/>
        </w:rPr>
        <w:t>) É a contagem das sílabas poéticas, que diferem das sílabas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643A5">
        <w:rPr>
          <w:rFonts w:ascii="Arial" w:eastAsia="Times New Roman" w:hAnsi="Arial" w:cs="Arial"/>
          <w:sz w:val="20"/>
          <w:szCs w:val="20"/>
          <w:lang w:eastAsia="pt-BR"/>
        </w:rPr>
        <w:t>gramaticais.</w:t>
      </w:r>
    </w:p>
    <w:p w14:paraId="464CCDD4" w14:textId="4DA0DD20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9643A5">
        <w:rPr>
          <w:rFonts w:ascii="Arial" w:eastAsia="Times New Roman" w:hAnsi="Arial" w:cs="Arial"/>
          <w:sz w:val="20"/>
          <w:szCs w:val="20"/>
          <w:lang w:eastAsia="pt-BR"/>
        </w:rPr>
        <w:t>(  </w:t>
      </w:r>
      <w:proofErr w:type="gram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 )É o agrupamento de estrofes ou versos.                 </w:t>
      </w:r>
    </w:p>
    <w:p w14:paraId="0B811CE1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 </w:t>
      </w:r>
      <w:r w:rsidRPr="009643A5">
        <w:rPr>
          <w:rFonts w:ascii="Arial" w:eastAsia="Times New Roman" w:hAnsi="Arial" w:cs="Arial"/>
          <w:sz w:val="20"/>
          <w:szCs w:val="20"/>
          <w:lang w:eastAsia="pt-BR"/>
        </w:rPr>
        <w:t>  </w:t>
      </w:r>
      <w:r w:rsidRPr="009643A5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643A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3) Classifique as rimas quanto à disposição:</w:t>
      </w:r>
    </w:p>
    <w:p w14:paraId="733D9590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>    a) Que rumor é esse na mata. A</w:t>
      </w:r>
    </w:p>
    <w:p w14:paraId="1C9FAD80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>        Por que se alarma a natureza? B</w:t>
      </w:r>
    </w:p>
    <w:p w14:paraId="34CFC877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>        Ai ... É a motosserra que mata, A</w:t>
      </w:r>
    </w:p>
    <w:p w14:paraId="224A4337" w14:textId="391B1CBE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        Cortante, oxigênio e beleza. B           </w:t>
      </w:r>
    </w:p>
    <w:p w14:paraId="1601617C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E0596FB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>b)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r w:rsidRPr="009643A5">
        <w:rPr>
          <w:rFonts w:ascii="Arial" w:eastAsia="Times New Roman" w:hAnsi="Arial" w:cs="Arial"/>
          <w:sz w:val="20"/>
          <w:szCs w:val="20"/>
          <w:lang w:eastAsia="pt-BR"/>
        </w:rPr>
        <w:t>Pode, em redor de ti, tudo se aniquilar: A</w:t>
      </w:r>
    </w:p>
    <w:p w14:paraId="477DF938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>   -  Tudo renascerá cantando ao teu olhar, A</w:t>
      </w:r>
    </w:p>
    <w:p w14:paraId="46CEB19C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>   Tudo, mares e céus, árvores, montanhas, B</w:t>
      </w:r>
    </w:p>
    <w:p w14:paraId="02808677" w14:textId="1F6D1C8B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   Porque a vida perpétua arde em tuas entranhas. B    </w:t>
      </w:r>
    </w:p>
    <w:p w14:paraId="17B34013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2ADDF43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>c) Sorriu-me a vida pressurosa.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643A5">
        <w:rPr>
          <w:rFonts w:ascii="Arial" w:eastAsia="Times New Roman" w:hAnsi="Arial" w:cs="Arial"/>
          <w:sz w:val="20"/>
          <w:szCs w:val="20"/>
          <w:lang w:eastAsia="pt-BR"/>
        </w:rPr>
        <w:t>A</w:t>
      </w:r>
    </w:p>
    <w:p w14:paraId="735AED52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>Colhi a rosa em primavera;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643A5">
        <w:rPr>
          <w:rFonts w:ascii="Arial" w:eastAsia="Times New Roman" w:hAnsi="Arial" w:cs="Arial"/>
          <w:sz w:val="20"/>
          <w:szCs w:val="20"/>
          <w:lang w:eastAsia="pt-BR"/>
        </w:rPr>
        <w:t>B</w:t>
      </w:r>
    </w:p>
    <w:p w14:paraId="024F56C8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>Mas da ilusão feriu-me a dor C</w:t>
      </w:r>
    </w:p>
    <w:p w14:paraId="38C0F107" w14:textId="0B194C0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E esse amor se fez quimera   B      </w:t>
      </w:r>
    </w:p>
    <w:p w14:paraId="5CEB6020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CD3A083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>d)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643A5">
        <w:rPr>
          <w:rFonts w:ascii="Arial" w:eastAsia="Times New Roman" w:hAnsi="Arial" w:cs="Arial"/>
          <w:sz w:val="20"/>
          <w:szCs w:val="20"/>
          <w:lang w:eastAsia="pt-BR"/>
        </w:rPr>
        <w:t>Já toda a terra adormece.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643A5">
        <w:rPr>
          <w:rFonts w:ascii="Arial" w:eastAsia="Times New Roman" w:hAnsi="Arial" w:cs="Arial"/>
          <w:sz w:val="20"/>
          <w:szCs w:val="20"/>
          <w:lang w:eastAsia="pt-BR"/>
        </w:rPr>
        <w:t>A</w:t>
      </w:r>
    </w:p>
    <w:p w14:paraId="6DC1A937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>Sai um soluço da flor;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643A5">
        <w:rPr>
          <w:rFonts w:ascii="Arial" w:eastAsia="Times New Roman" w:hAnsi="Arial" w:cs="Arial"/>
          <w:sz w:val="20"/>
          <w:szCs w:val="20"/>
          <w:lang w:eastAsia="pt-BR"/>
        </w:rPr>
        <w:t>B</w:t>
      </w:r>
    </w:p>
    <w:p w14:paraId="398584D6" w14:textId="77777777" w:rsidR="00B7310C" w:rsidRPr="009643A5" w:rsidRDefault="00B7310C" w:rsidP="00B7310C">
      <w:pPr>
        <w:spacing w:after="0" w:line="240" w:lineRule="auto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>Rompe de tudo um rumor,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643A5">
        <w:rPr>
          <w:rFonts w:ascii="Arial" w:eastAsia="Times New Roman" w:hAnsi="Arial" w:cs="Arial"/>
          <w:sz w:val="20"/>
          <w:szCs w:val="20"/>
          <w:lang w:eastAsia="pt-BR"/>
        </w:rPr>
        <w:t>B</w:t>
      </w:r>
    </w:p>
    <w:p w14:paraId="5245E846" w14:textId="0403A5EC" w:rsidR="00B7310C" w:rsidRDefault="00B7310C" w:rsidP="00B7310C">
      <w:pPr>
        <w:spacing w:after="0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>Leve como o de uma prece. A       </w:t>
      </w:r>
    </w:p>
    <w:p w14:paraId="5EEC99CC" w14:textId="77777777" w:rsidR="00B7310C" w:rsidRPr="009643A5" w:rsidRDefault="00B7310C" w:rsidP="00B7310C">
      <w:pPr>
        <w:spacing w:after="0"/>
        <w:ind w:left="-567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9643A5">
        <w:rPr>
          <w:rFonts w:ascii="Arial" w:eastAsia="Times New Roman" w:hAnsi="Arial" w:cs="Arial"/>
          <w:sz w:val="20"/>
          <w:szCs w:val="20"/>
          <w:lang w:eastAsia="pt-BR"/>
        </w:rPr>
        <w:t xml:space="preserve">  </w:t>
      </w:r>
    </w:p>
    <w:p w14:paraId="35D5152E" w14:textId="77777777" w:rsidR="00B7310C" w:rsidRDefault="00B7310C" w:rsidP="00B7310C">
      <w:pPr>
        <w:pStyle w:val="PargrafodaLista"/>
        <w:numPr>
          <w:ilvl w:val="1"/>
          <w:numId w:val="11"/>
        </w:numPr>
        <w:spacing w:after="0"/>
        <w:ind w:left="-284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087A64">
        <w:rPr>
          <w:rFonts w:ascii="Arial" w:eastAsia="Times New Roman" w:hAnsi="Arial" w:cs="Arial"/>
          <w:sz w:val="20"/>
          <w:szCs w:val="20"/>
          <w:lang w:eastAsia="pt-BR"/>
        </w:rPr>
        <w:t>Leia a estrofe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abaixo</w:t>
      </w:r>
      <w:r w:rsidRPr="00087A64">
        <w:rPr>
          <w:rFonts w:ascii="Arial" w:eastAsia="Times New Roman" w:hAnsi="Arial" w:cs="Arial"/>
          <w:sz w:val="20"/>
          <w:szCs w:val="20"/>
          <w:lang w:eastAsia="pt-BR"/>
        </w:rPr>
        <w:t xml:space="preserve"> e re</w:t>
      </w:r>
      <w:r>
        <w:rPr>
          <w:rFonts w:ascii="Arial" w:eastAsia="Times New Roman" w:hAnsi="Arial" w:cs="Arial"/>
          <w:sz w:val="20"/>
          <w:szCs w:val="20"/>
          <w:lang w:eastAsia="pt-BR"/>
        </w:rPr>
        <w:t>s</w:t>
      </w:r>
      <w:r w:rsidRPr="00087A64">
        <w:rPr>
          <w:rFonts w:ascii="Arial" w:eastAsia="Times New Roman" w:hAnsi="Arial" w:cs="Arial"/>
          <w:sz w:val="20"/>
          <w:szCs w:val="20"/>
          <w:lang w:eastAsia="pt-BR"/>
        </w:rPr>
        <w:t>ponda:</w:t>
      </w:r>
    </w:p>
    <w:p w14:paraId="4A9A5908" w14:textId="77777777" w:rsidR="00B7310C" w:rsidRPr="00087A64" w:rsidRDefault="00B7310C" w:rsidP="00B7310C">
      <w:pPr>
        <w:pStyle w:val="PargrafodaLista"/>
        <w:spacing w:after="0"/>
        <w:ind w:left="-284" w:right="-71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E566126" w14:textId="77777777" w:rsidR="00B7310C" w:rsidRPr="00087A64" w:rsidRDefault="00B7310C" w:rsidP="00B7310C">
      <w:pPr>
        <w:spacing w:after="0"/>
        <w:ind w:right="-710"/>
        <w:jc w:val="both"/>
        <w:rPr>
          <w:rFonts w:ascii="Arial" w:hAnsi="Arial" w:cs="Arial"/>
          <w:sz w:val="20"/>
          <w:szCs w:val="20"/>
        </w:rPr>
      </w:pPr>
      <w:r w:rsidRPr="00087A64">
        <w:rPr>
          <w:rFonts w:ascii="Arial" w:hAnsi="Arial" w:cs="Arial"/>
          <w:sz w:val="20"/>
          <w:szCs w:val="20"/>
        </w:rPr>
        <w:t>“De tudo, ao meu amor serei atento</w:t>
      </w:r>
    </w:p>
    <w:p w14:paraId="72D9AF17" w14:textId="77777777" w:rsidR="00B7310C" w:rsidRPr="009643A5" w:rsidRDefault="00B7310C" w:rsidP="00B7310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643A5">
        <w:rPr>
          <w:rFonts w:ascii="Arial" w:hAnsi="Arial" w:cs="Arial"/>
          <w:sz w:val="20"/>
          <w:szCs w:val="20"/>
        </w:rPr>
        <w:t>Antes, e com tal zelo, e sempre, e tanto</w:t>
      </w:r>
    </w:p>
    <w:p w14:paraId="241EFFB7" w14:textId="77777777" w:rsidR="00B7310C" w:rsidRPr="009643A5" w:rsidRDefault="00B7310C" w:rsidP="00B7310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643A5">
        <w:rPr>
          <w:rFonts w:ascii="Arial" w:hAnsi="Arial" w:cs="Arial"/>
          <w:sz w:val="20"/>
          <w:szCs w:val="20"/>
        </w:rPr>
        <w:t>Que mesmo em face do maior encanto</w:t>
      </w:r>
    </w:p>
    <w:p w14:paraId="5444DAC8" w14:textId="77777777" w:rsidR="00B7310C" w:rsidRPr="009643A5" w:rsidRDefault="00B7310C" w:rsidP="00B7310C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9643A5">
        <w:rPr>
          <w:rFonts w:ascii="Arial" w:hAnsi="Arial" w:cs="Arial"/>
          <w:sz w:val="20"/>
          <w:szCs w:val="20"/>
        </w:rPr>
        <w:t>Dele se encanto mais meu pensamento”.</w:t>
      </w:r>
      <w:r>
        <w:rPr>
          <w:rFonts w:ascii="Arial" w:hAnsi="Arial" w:cs="Arial"/>
          <w:sz w:val="20"/>
          <w:szCs w:val="20"/>
        </w:rPr>
        <w:t xml:space="preserve">       </w:t>
      </w:r>
      <w:r w:rsidRPr="009643A5">
        <w:rPr>
          <w:rFonts w:ascii="Arial" w:hAnsi="Arial" w:cs="Arial"/>
          <w:sz w:val="20"/>
          <w:szCs w:val="20"/>
        </w:rPr>
        <w:t>           </w:t>
      </w:r>
      <w:r w:rsidRPr="009643A5">
        <w:rPr>
          <w:rFonts w:ascii="Arial" w:hAnsi="Arial" w:cs="Arial"/>
          <w:sz w:val="16"/>
          <w:szCs w:val="16"/>
        </w:rPr>
        <w:t>(Soneto da Felicidade – Vinícius de Morais)</w:t>
      </w:r>
    </w:p>
    <w:p w14:paraId="708A198C" w14:textId="77777777" w:rsidR="00B7310C" w:rsidRPr="009643A5" w:rsidRDefault="00B7310C" w:rsidP="00B7310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D030977" w14:textId="77777777" w:rsidR="00B7310C" w:rsidRPr="009643A5" w:rsidRDefault="00B7310C" w:rsidP="00B7310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88F12F0" w14:textId="77777777" w:rsidR="00B7310C" w:rsidRP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b/>
          <w:sz w:val="20"/>
          <w:szCs w:val="20"/>
        </w:rPr>
      </w:pPr>
      <w:r w:rsidRPr="00B7310C">
        <w:rPr>
          <w:rFonts w:ascii="Arial" w:hAnsi="Arial" w:cs="Arial"/>
          <w:b/>
          <w:sz w:val="20"/>
          <w:szCs w:val="20"/>
        </w:rPr>
        <w:t> Sendo a primeira estrofe de um soneto, o texto acima:</w:t>
      </w:r>
    </w:p>
    <w:p w14:paraId="23D67301" w14:textId="77777777" w:rsidR="00B7310C" w:rsidRP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  <w:r w:rsidRPr="00B7310C">
        <w:rPr>
          <w:rFonts w:ascii="Arial" w:hAnsi="Arial" w:cs="Arial"/>
          <w:sz w:val="20"/>
          <w:szCs w:val="20"/>
        </w:rPr>
        <w:t>a) é obrigatoriamente de quatro versos.</w:t>
      </w:r>
    </w:p>
    <w:p w14:paraId="7506C3E7" w14:textId="77777777" w:rsidR="00B7310C" w:rsidRP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  <w:r w:rsidRPr="00B7310C">
        <w:rPr>
          <w:rFonts w:ascii="Arial" w:hAnsi="Arial" w:cs="Arial"/>
          <w:sz w:val="20"/>
          <w:szCs w:val="20"/>
        </w:rPr>
        <w:t>b) pode ser de três ou quatro versos</w:t>
      </w:r>
    </w:p>
    <w:p w14:paraId="1F966D41" w14:textId="77777777" w:rsidR="00B7310C" w:rsidRP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  <w:r w:rsidRPr="00B7310C">
        <w:rPr>
          <w:rFonts w:ascii="Arial" w:hAnsi="Arial" w:cs="Arial"/>
          <w:sz w:val="20"/>
          <w:szCs w:val="20"/>
        </w:rPr>
        <w:t>c) poderia ter sido escrito em intuir liberdade quanto ao número de versos</w:t>
      </w:r>
    </w:p>
    <w:p w14:paraId="68EA25A9" w14:textId="77777777" w:rsidR="00B7310C" w:rsidRP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  <w:r w:rsidRPr="00B7310C">
        <w:rPr>
          <w:rFonts w:ascii="Arial" w:hAnsi="Arial" w:cs="Arial"/>
          <w:sz w:val="20"/>
          <w:szCs w:val="20"/>
        </w:rPr>
        <w:t>d) necessita de outra estrofe de quatro versos para terminar a poesia</w:t>
      </w:r>
    </w:p>
    <w:p w14:paraId="79B3B66F" w14:textId="77777777" w:rsidR="00B7310C" w:rsidRP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  <w:r w:rsidRPr="00B7310C">
        <w:rPr>
          <w:rFonts w:ascii="Arial" w:hAnsi="Arial" w:cs="Arial"/>
          <w:sz w:val="20"/>
          <w:szCs w:val="20"/>
        </w:rPr>
        <w:t>e) necessita de outras estrofes de três versos para terminar a poesia.</w:t>
      </w:r>
    </w:p>
    <w:p w14:paraId="7E6AABB1" w14:textId="77777777" w:rsidR="00B7310C" w:rsidRP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</w:p>
    <w:p w14:paraId="5D49B0BE" w14:textId="77777777" w:rsidR="00B7310C" w:rsidRP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b/>
          <w:sz w:val="20"/>
          <w:szCs w:val="20"/>
        </w:rPr>
      </w:pPr>
      <w:r w:rsidRPr="00B7310C">
        <w:rPr>
          <w:rFonts w:ascii="Arial" w:hAnsi="Arial" w:cs="Arial"/>
          <w:b/>
          <w:sz w:val="20"/>
          <w:szCs w:val="20"/>
        </w:rPr>
        <w:t>5.  Na estrofe acima há:</w:t>
      </w:r>
    </w:p>
    <w:p w14:paraId="6F0E4435" w14:textId="77777777" w:rsidR="00B7310C" w:rsidRP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  <w:r w:rsidRPr="00B7310C">
        <w:rPr>
          <w:rFonts w:ascii="Arial" w:hAnsi="Arial" w:cs="Arial"/>
          <w:sz w:val="20"/>
          <w:szCs w:val="20"/>
        </w:rPr>
        <w:t xml:space="preserve">a) Quatro versos alexandrinos </w:t>
      </w:r>
      <w:proofErr w:type="gramStart"/>
      <w:r w:rsidRPr="00B7310C">
        <w:rPr>
          <w:rFonts w:ascii="Arial" w:hAnsi="Arial" w:cs="Arial"/>
          <w:sz w:val="20"/>
          <w:szCs w:val="20"/>
        </w:rPr>
        <w:t xml:space="preserve">graves;   </w:t>
      </w:r>
      <w:proofErr w:type="gramEnd"/>
      <w:r w:rsidRPr="00B7310C">
        <w:rPr>
          <w:rFonts w:ascii="Arial" w:hAnsi="Arial" w:cs="Arial"/>
          <w:sz w:val="20"/>
          <w:szCs w:val="20"/>
        </w:rPr>
        <w:t xml:space="preserve">                    b) Quatro versos alexandrinos agudo</w:t>
      </w:r>
    </w:p>
    <w:p w14:paraId="115BA7A2" w14:textId="77777777" w:rsidR="00B7310C" w:rsidRP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  <w:r w:rsidRPr="00B7310C">
        <w:rPr>
          <w:rFonts w:ascii="Arial" w:hAnsi="Arial" w:cs="Arial"/>
          <w:sz w:val="20"/>
          <w:szCs w:val="20"/>
        </w:rPr>
        <w:t xml:space="preserve">c) Quatro versos alexandrinos </w:t>
      </w:r>
      <w:proofErr w:type="spellStart"/>
      <w:proofErr w:type="gramStart"/>
      <w:r w:rsidRPr="00B7310C">
        <w:rPr>
          <w:rFonts w:ascii="Arial" w:hAnsi="Arial" w:cs="Arial"/>
          <w:sz w:val="20"/>
          <w:szCs w:val="20"/>
        </w:rPr>
        <w:t>trimétricos</w:t>
      </w:r>
      <w:proofErr w:type="spellEnd"/>
      <w:r w:rsidRPr="00B7310C">
        <w:rPr>
          <w:rFonts w:ascii="Arial" w:hAnsi="Arial" w:cs="Arial"/>
          <w:sz w:val="20"/>
          <w:szCs w:val="20"/>
        </w:rPr>
        <w:t xml:space="preserve">;   </w:t>
      </w:r>
      <w:proofErr w:type="gramEnd"/>
      <w:r w:rsidRPr="00B7310C">
        <w:rPr>
          <w:rFonts w:ascii="Arial" w:hAnsi="Arial" w:cs="Arial"/>
          <w:sz w:val="20"/>
          <w:szCs w:val="20"/>
        </w:rPr>
        <w:t xml:space="preserve">              d) Quatro versos de onze ou treze sílabas;</w:t>
      </w:r>
    </w:p>
    <w:p w14:paraId="043AA76E" w14:textId="77777777" w:rsidR="00B7310C" w:rsidRP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  <w:r w:rsidRPr="00B7310C">
        <w:rPr>
          <w:rFonts w:ascii="Arial" w:hAnsi="Arial" w:cs="Arial"/>
          <w:sz w:val="20"/>
          <w:szCs w:val="20"/>
        </w:rPr>
        <w:t>e) Temos versos decassílabos</w:t>
      </w:r>
    </w:p>
    <w:p w14:paraId="5935D591" w14:textId="77777777" w:rsidR="00B7310C" w:rsidRPr="009643A5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</w:p>
    <w:p w14:paraId="014EF4C5" w14:textId="77777777" w:rsid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b/>
          <w:sz w:val="20"/>
          <w:szCs w:val="20"/>
        </w:rPr>
      </w:pPr>
      <w:r w:rsidRPr="009643A5">
        <w:rPr>
          <w:rFonts w:ascii="Arial" w:hAnsi="Arial" w:cs="Arial"/>
          <w:b/>
          <w:sz w:val="20"/>
          <w:szCs w:val="20"/>
        </w:rPr>
        <w:t>6. Faça a escansão dos versos e diga a classificação dos mesmos:</w:t>
      </w:r>
    </w:p>
    <w:p w14:paraId="4D10DBEB" w14:textId="77777777" w:rsidR="00B7310C" w:rsidRPr="009643A5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b/>
          <w:sz w:val="20"/>
          <w:szCs w:val="20"/>
        </w:rPr>
      </w:pPr>
    </w:p>
    <w:p w14:paraId="1AD1A29D" w14:textId="77777777" w:rsid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  <w:r w:rsidRPr="009643A5">
        <w:rPr>
          <w:rFonts w:ascii="Arial" w:hAnsi="Arial" w:cs="Arial"/>
          <w:sz w:val="20"/>
          <w:szCs w:val="20"/>
        </w:rPr>
        <w:t>a)   </w:t>
      </w:r>
      <w:proofErr w:type="gramStart"/>
      <w:r w:rsidRPr="009643A5">
        <w:rPr>
          <w:rFonts w:ascii="Arial" w:hAnsi="Arial" w:cs="Arial"/>
          <w:sz w:val="20"/>
          <w:szCs w:val="20"/>
        </w:rPr>
        <w:t>   “</w:t>
      </w:r>
      <w:proofErr w:type="gramEnd"/>
      <w:r w:rsidRPr="009643A5">
        <w:rPr>
          <w:rFonts w:ascii="Arial" w:hAnsi="Arial" w:cs="Arial"/>
          <w:sz w:val="20"/>
          <w:szCs w:val="20"/>
        </w:rPr>
        <w:t>Estou deitado sobre  minha mala”</w:t>
      </w:r>
    </w:p>
    <w:p w14:paraId="7758109D" w14:textId="77777777" w:rsid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</w:p>
    <w:p w14:paraId="08823DFE" w14:textId="77777777" w:rsid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  <w:r w:rsidRPr="009643A5">
        <w:rPr>
          <w:rFonts w:ascii="Arial" w:hAnsi="Arial" w:cs="Arial"/>
          <w:sz w:val="20"/>
          <w:szCs w:val="20"/>
        </w:rPr>
        <w:t>b)   </w:t>
      </w:r>
      <w:proofErr w:type="gramStart"/>
      <w:r w:rsidRPr="009643A5">
        <w:rPr>
          <w:rFonts w:ascii="Arial" w:hAnsi="Arial" w:cs="Arial"/>
          <w:sz w:val="20"/>
          <w:szCs w:val="20"/>
        </w:rPr>
        <w:t>   “</w:t>
      </w:r>
      <w:proofErr w:type="gramEnd"/>
      <w:r w:rsidRPr="009643A5">
        <w:rPr>
          <w:rFonts w:ascii="Arial" w:hAnsi="Arial" w:cs="Arial"/>
          <w:sz w:val="20"/>
          <w:szCs w:val="20"/>
        </w:rPr>
        <w:t>Ah! Quem há d</w:t>
      </w:r>
      <w:r w:rsidRPr="009643A5">
        <w:rPr>
          <w:rStyle w:val="nfase"/>
          <w:rFonts w:ascii="Arial" w:hAnsi="Arial" w:cs="Arial"/>
          <w:sz w:val="20"/>
          <w:szCs w:val="20"/>
        </w:rPr>
        <w:t>e e</w:t>
      </w:r>
      <w:r w:rsidRPr="009643A5">
        <w:rPr>
          <w:rFonts w:ascii="Arial" w:hAnsi="Arial" w:cs="Arial"/>
          <w:sz w:val="20"/>
          <w:szCs w:val="20"/>
        </w:rPr>
        <w:t>xprimir, alma imponent</w:t>
      </w:r>
      <w:r w:rsidRPr="009643A5">
        <w:rPr>
          <w:rStyle w:val="nfase"/>
          <w:rFonts w:ascii="Arial" w:hAnsi="Arial" w:cs="Arial"/>
          <w:sz w:val="20"/>
          <w:szCs w:val="20"/>
        </w:rPr>
        <w:t>e e e</w:t>
      </w:r>
      <w:r w:rsidRPr="009643A5">
        <w:rPr>
          <w:rFonts w:ascii="Arial" w:hAnsi="Arial" w:cs="Arial"/>
          <w:sz w:val="20"/>
          <w:szCs w:val="20"/>
        </w:rPr>
        <w:t>scrava” (Olavo Bilac)</w:t>
      </w:r>
    </w:p>
    <w:p w14:paraId="0790DC92" w14:textId="77777777" w:rsid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</w:p>
    <w:p w14:paraId="5B6A6F5B" w14:textId="77777777" w:rsid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</w:p>
    <w:p w14:paraId="1D3ED73E" w14:textId="77777777" w:rsidR="00B7310C" w:rsidRPr="009643A5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</w:p>
    <w:p w14:paraId="0ED42F8E" w14:textId="77777777" w:rsid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  <w:r w:rsidRPr="009643A5">
        <w:rPr>
          <w:rFonts w:ascii="Arial" w:hAnsi="Arial" w:cs="Arial"/>
          <w:sz w:val="20"/>
          <w:szCs w:val="20"/>
        </w:rPr>
        <w:t>c)   </w:t>
      </w:r>
      <w:proofErr w:type="gramStart"/>
      <w:r w:rsidRPr="009643A5">
        <w:rPr>
          <w:rFonts w:ascii="Arial" w:hAnsi="Arial" w:cs="Arial"/>
          <w:sz w:val="20"/>
          <w:szCs w:val="20"/>
        </w:rPr>
        <w:t>   “</w:t>
      </w:r>
      <w:proofErr w:type="gramEnd"/>
      <w:r w:rsidRPr="009643A5">
        <w:rPr>
          <w:rFonts w:ascii="Arial" w:hAnsi="Arial" w:cs="Arial"/>
          <w:sz w:val="20"/>
          <w:szCs w:val="20"/>
        </w:rPr>
        <w:t>A nuvem guarda o pranto” (Alphonsus de Guimaraens)</w:t>
      </w:r>
    </w:p>
    <w:p w14:paraId="7D311FBE" w14:textId="77777777" w:rsid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</w:p>
    <w:p w14:paraId="609BAEF6" w14:textId="77777777" w:rsidR="00B7310C" w:rsidRPr="009643A5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</w:p>
    <w:p w14:paraId="4F9405C8" w14:textId="77777777" w:rsid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  <w:r w:rsidRPr="009643A5">
        <w:rPr>
          <w:rFonts w:ascii="Arial" w:hAnsi="Arial" w:cs="Arial"/>
          <w:sz w:val="20"/>
          <w:szCs w:val="20"/>
        </w:rPr>
        <w:t>d)   </w:t>
      </w:r>
      <w:proofErr w:type="gramStart"/>
      <w:r w:rsidRPr="009643A5">
        <w:rPr>
          <w:rFonts w:ascii="Arial" w:hAnsi="Arial" w:cs="Arial"/>
          <w:sz w:val="20"/>
          <w:szCs w:val="20"/>
        </w:rPr>
        <w:t>   “</w:t>
      </w:r>
      <w:proofErr w:type="gramEnd"/>
      <w:r w:rsidRPr="009643A5">
        <w:rPr>
          <w:rFonts w:ascii="Arial" w:hAnsi="Arial" w:cs="Arial"/>
          <w:sz w:val="20"/>
          <w:szCs w:val="20"/>
        </w:rPr>
        <w:t>Tu choraste em presença da morte” (G. Dias)</w:t>
      </w:r>
    </w:p>
    <w:p w14:paraId="7CAEB181" w14:textId="77777777" w:rsid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</w:p>
    <w:p w14:paraId="54DC98A0" w14:textId="77777777" w:rsidR="00B7310C" w:rsidRPr="009643A5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</w:p>
    <w:p w14:paraId="2DD80838" w14:textId="77777777" w:rsid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  <w:r w:rsidRPr="009643A5">
        <w:rPr>
          <w:rFonts w:ascii="Arial" w:hAnsi="Arial" w:cs="Arial"/>
          <w:sz w:val="20"/>
          <w:szCs w:val="20"/>
        </w:rPr>
        <w:t>e)   </w:t>
      </w:r>
      <w:proofErr w:type="gramStart"/>
      <w:r w:rsidRPr="009643A5">
        <w:rPr>
          <w:rFonts w:ascii="Arial" w:hAnsi="Arial" w:cs="Arial"/>
          <w:sz w:val="20"/>
          <w:szCs w:val="20"/>
        </w:rPr>
        <w:t>   “</w:t>
      </w:r>
      <w:proofErr w:type="gramEnd"/>
      <w:r w:rsidRPr="009643A5">
        <w:rPr>
          <w:rFonts w:ascii="Arial" w:hAnsi="Arial" w:cs="Arial"/>
          <w:sz w:val="20"/>
          <w:szCs w:val="20"/>
        </w:rPr>
        <w:t>Vagueio campos noturnos” (Ferreira Gullar)   </w:t>
      </w:r>
    </w:p>
    <w:p w14:paraId="53C01ADE" w14:textId="77777777" w:rsid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</w:p>
    <w:p w14:paraId="0BD39E47" w14:textId="77777777" w:rsidR="00B7310C" w:rsidRPr="009643A5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</w:p>
    <w:p w14:paraId="506BC549" w14:textId="77777777" w:rsid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  <w:r w:rsidRPr="009643A5">
        <w:rPr>
          <w:rFonts w:ascii="Arial" w:hAnsi="Arial" w:cs="Arial"/>
          <w:sz w:val="20"/>
          <w:szCs w:val="20"/>
        </w:rPr>
        <w:t>f)    </w:t>
      </w:r>
      <w:proofErr w:type="gramStart"/>
      <w:r w:rsidRPr="009643A5">
        <w:rPr>
          <w:rFonts w:ascii="Arial" w:hAnsi="Arial" w:cs="Arial"/>
          <w:sz w:val="20"/>
          <w:szCs w:val="20"/>
        </w:rPr>
        <w:t>   “</w:t>
      </w:r>
      <w:proofErr w:type="gramEnd"/>
      <w:r w:rsidRPr="009643A5">
        <w:rPr>
          <w:rFonts w:ascii="Arial" w:hAnsi="Arial" w:cs="Arial"/>
          <w:sz w:val="20"/>
          <w:szCs w:val="20"/>
        </w:rPr>
        <w:t>Não sei quem seja o autor” (B. Tigre)</w:t>
      </w:r>
    </w:p>
    <w:p w14:paraId="517C63E6" w14:textId="77777777" w:rsid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</w:p>
    <w:p w14:paraId="2C115B5A" w14:textId="77777777" w:rsidR="00B7310C" w:rsidRDefault="00B7310C" w:rsidP="00B7310C">
      <w:pPr>
        <w:pStyle w:val="NormalWeb"/>
        <w:spacing w:before="0" w:beforeAutospacing="0" w:after="0" w:afterAutospacing="0"/>
        <w:ind w:left="-567" w:right="-568"/>
        <w:rPr>
          <w:rFonts w:ascii="Arial" w:hAnsi="Arial" w:cs="Arial"/>
          <w:sz w:val="20"/>
          <w:szCs w:val="20"/>
        </w:rPr>
      </w:pPr>
    </w:p>
    <w:p w14:paraId="30EA5BA5" w14:textId="77777777" w:rsidR="00B7310C" w:rsidRDefault="00B7310C" w:rsidP="00B7310C">
      <w:pPr>
        <w:spacing w:after="0"/>
        <w:ind w:left="-567" w:right="-568"/>
        <w:jc w:val="both"/>
        <w:rPr>
          <w:rFonts w:ascii="Arial" w:hAnsi="Arial" w:cs="Arial"/>
          <w:sz w:val="20"/>
          <w:szCs w:val="20"/>
        </w:rPr>
      </w:pPr>
      <w:r w:rsidRPr="009643A5">
        <w:rPr>
          <w:rFonts w:ascii="Arial" w:hAnsi="Arial" w:cs="Arial"/>
          <w:sz w:val="20"/>
          <w:szCs w:val="20"/>
        </w:rPr>
        <w:t>g)   </w:t>
      </w:r>
      <w:proofErr w:type="gramStart"/>
      <w:r w:rsidRPr="009643A5">
        <w:rPr>
          <w:rFonts w:ascii="Arial" w:hAnsi="Arial" w:cs="Arial"/>
          <w:sz w:val="20"/>
          <w:szCs w:val="20"/>
        </w:rPr>
        <w:t>   “</w:t>
      </w:r>
      <w:proofErr w:type="gramEnd"/>
      <w:r w:rsidRPr="009643A5">
        <w:rPr>
          <w:rFonts w:ascii="Arial" w:hAnsi="Arial" w:cs="Arial"/>
          <w:sz w:val="20"/>
          <w:szCs w:val="20"/>
        </w:rPr>
        <w:t>e a boca é um pedaço de qualquer tecido vermelho.”  (Manuel de Fonseca</w:t>
      </w:r>
    </w:p>
    <w:p w14:paraId="29CA9B84" w14:textId="77777777" w:rsidR="00B7310C" w:rsidRDefault="00B7310C" w:rsidP="00B7310C">
      <w:pPr>
        <w:spacing w:after="0"/>
        <w:ind w:left="-567" w:right="-568"/>
        <w:jc w:val="both"/>
        <w:rPr>
          <w:rFonts w:ascii="Arial" w:hAnsi="Arial" w:cs="Arial"/>
          <w:sz w:val="20"/>
          <w:szCs w:val="20"/>
        </w:rPr>
      </w:pPr>
    </w:p>
    <w:p w14:paraId="5CBCD0DF" w14:textId="77777777" w:rsidR="00B7310C" w:rsidRPr="009643A5" w:rsidRDefault="00B7310C" w:rsidP="00B7310C">
      <w:pPr>
        <w:spacing w:after="0"/>
        <w:ind w:left="-567" w:right="-568"/>
        <w:jc w:val="both"/>
        <w:rPr>
          <w:rFonts w:ascii="Arial" w:hAnsi="Arial" w:cs="Arial"/>
          <w:sz w:val="20"/>
          <w:szCs w:val="20"/>
        </w:rPr>
      </w:pPr>
    </w:p>
    <w:p w14:paraId="52A5E483" w14:textId="77777777" w:rsidR="00B7310C" w:rsidRDefault="00B7310C" w:rsidP="00B7310C">
      <w:pPr>
        <w:spacing w:after="0"/>
        <w:ind w:left="-567" w:right="-710"/>
        <w:jc w:val="both"/>
        <w:rPr>
          <w:rFonts w:ascii="Arial" w:hAnsi="Arial" w:cs="Arial"/>
        </w:rPr>
      </w:pPr>
    </w:p>
    <w:p w14:paraId="18C8A27C" w14:textId="77777777" w:rsidR="00B7310C" w:rsidRPr="00883629" w:rsidRDefault="00B7310C" w:rsidP="00B7310C">
      <w:pPr>
        <w:spacing w:after="0" w:line="240" w:lineRule="auto"/>
        <w:jc w:val="right"/>
        <w:rPr>
          <w:rFonts w:ascii="Arial" w:hAnsi="Arial" w:cs="Arial"/>
          <w:b/>
        </w:rPr>
      </w:pPr>
      <w:r w:rsidRPr="00883629">
        <w:rPr>
          <w:rFonts w:ascii="Arial" w:hAnsi="Arial" w:cs="Arial"/>
          <w:b/>
        </w:rPr>
        <w:t>DEUS TE ABENÇOE RICAMENTE!!!</w:t>
      </w:r>
    </w:p>
    <w:p w14:paraId="640E3088" w14:textId="77777777" w:rsidR="00B7310C" w:rsidRDefault="00B7310C" w:rsidP="00B7310C">
      <w:pPr>
        <w:spacing w:after="0" w:line="240" w:lineRule="auto"/>
        <w:jc w:val="right"/>
        <w:rPr>
          <w:rFonts w:ascii="Arial" w:hAnsi="Arial" w:cs="Arial"/>
          <w:b/>
        </w:rPr>
      </w:pPr>
      <w:r w:rsidRPr="00883629">
        <w:rPr>
          <w:rFonts w:ascii="Arial" w:hAnsi="Arial" w:cs="Arial"/>
          <w:b/>
        </w:rPr>
        <w:t>SUCESSO!!!!!!!</w:t>
      </w:r>
    </w:p>
    <w:p w14:paraId="0F68C82C" w14:textId="77777777" w:rsidR="00B7310C" w:rsidRDefault="00B7310C" w:rsidP="00B7310C">
      <w:pPr>
        <w:spacing w:after="0" w:line="240" w:lineRule="auto"/>
        <w:jc w:val="right"/>
        <w:rPr>
          <w:rFonts w:ascii="Arial" w:hAnsi="Arial" w:cs="Arial"/>
          <w:b/>
        </w:rPr>
      </w:pPr>
    </w:p>
    <w:p w14:paraId="41D3EFA4" w14:textId="77777777" w:rsidR="00B7310C" w:rsidRDefault="00B7310C" w:rsidP="00B7310C">
      <w:pPr>
        <w:spacing w:after="0" w:line="240" w:lineRule="auto"/>
        <w:jc w:val="right"/>
      </w:pPr>
    </w:p>
    <w:p w14:paraId="66C4D391" w14:textId="77777777" w:rsidR="00B7310C" w:rsidRDefault="00B7310C"/>
    <w:sectPr w:rsidR="00B7310C" w:rsidSect="005B32B7">
      <w:pgSz w:w="11906" w:h="16838"/>
      <w:pgMar w:top="426" w:right="1701" w:bottom="709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3F45"/>
    <w:multiLevelType w:val="multilevel"/>
    <w:tmpl w:val="1A88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60B7B"/>
    <w:multiLevelType w:val="hybridMultilevel"/>
    <w:tmpl w:val="5B42644C"/>
    <w:lvl w:ilvl="0" w:tplc="3392F04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42737A4B"/>
    <w:multiLevelType w:val="multilevel"/>
    <w:tmpl w:val="93B4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97881"/>
    <w:multiLevelType w:val="hybridMultilevel"/>
    <w:tmpl w:val="71A0812C"/>
    <w:lvl w:ilvl="0" w:tplc="03DE9C0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F6786"/>
    <w:multiLevelType w:val="multilevel"/>
    <w:tmpl w:val="8152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A0D06"/>
    <w:multiLevelType w:val="multilevel"/>
    <w:tmpl w:val="B51E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25277"/>
    <w:multiLevelType w:val="multilevel"/>
    <w:tmpl w:val="EC64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24C27"/>
    <w:multiLevelType w:val="multilevel"/>
    <w:tmpl w:val="5E50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E6897"/>
    <w:multiLevelType w:val="multilevel"/>
    <w:tmpl w:val="468A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E1502"/>
    <w:multiLevelType w:val="multilevel"/>
    <w:tmpl w:val="5F5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80251"/>
    <w:multiLevelType w:val="multilevel"/>
    <w:tmpl w:val="169A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A22FFE"/>
    <w:multiLevelType w:val="multilevel"/>
    <w:tmpl w:val="B0FC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11"/>
  </w:num>
  <w:num w:numId="7">
    <w:abstractNumId w:val="8"/>
  </w:num>
  <w:num w:numId="8">
    <w:abstractNumId w:val="5"/>
  </w:num>
  <w:num w:numId="9">
    <w:abstractNumId w:val="9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0C"/>
    <w:rsid w:val="00B7310C"/>
    <w:rsid w:val="00BC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A84C"/>
  <w15:chartTrackingRefBased/>
  <w15:docId w15:val="{C4ED3731-9279-42E6-98E7-20EBB471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10C"/>
    <w:pPr>
      <w:spacing w:after="200" w:line="276" w:lineRule="auto"/>
    </w:pPr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310C"/>
    <w:pPr>
      <w:keepNext/>
      <w:keepLines/>
      <w:spacing w:before="200" w:after="0" w:line="259" w:lineRule="auto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B7310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7310C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7310C"/>
    <w:rPr>
      <w:i/>
      <w:iCs/>
    </w:rPr>
  </w:style>
  <w:style w:type="paragraph" w:styleId="NormalWeb">
    <w:name w:val="Normal (Web)"/>
    <w:basedOn w:val="Normal"/>
    <w:uiPriority w:val="99"/>
    <w:unhideWhenUsed/>
    <w:rsid w:val="00B731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B7310C"/>
  </w:style>
  <w:style w:type="character" w:styleId="Forte">
    <w:name w:val="Strong"/>
    <w:basedOn w:val="Fontepargpadro"/>
    <w:uiPriority w:val="22"/>
    <w:qFormat/>
    <w:rsid w:val="00B7310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731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S%C3%ADla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esiaspoemaseversos.com.br/como-fazer-a-separacao-de-silabas-poeticas-escansa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2472</Words>
  <Characters>13355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Lima</dc:creator>
  <cp:keywords/>
  <dc:description/>
  <cp:lastModifiedBy>Selma Lima</cp:lastModifiedBy>
  <cp:revision>1</cp:revision>
  <dcterms:created xsi:type="dcterms:W3CDTF">2021-02-25T16:05:00Z</dcterms:created>
  <dcterms:modified xsi:type="dcterms:W3CDTF">2021-02-25T16:20:00Z</dcterms:modified>
</cp:coreProperties>
</file>